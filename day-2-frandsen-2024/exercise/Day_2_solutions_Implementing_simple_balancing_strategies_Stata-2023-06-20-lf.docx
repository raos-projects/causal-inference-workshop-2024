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517D5" w14:textId="77777777" w:rsidR="009264E0" w:rsidRPr="006565AE" w:rsidRDefault="009264E0" w:rsidP="00CB2244">
      <w:pPr>
        <w:spacing w:before="120" w:after="120" w:line="240" w:lineRule="auto"/>
        <w:ind w:firstLine="0"/>
        <w:jc w:val="center"/>
        <w:rPr>
          <w:rFonts w:cs="Times New Roman"/>
          <w:b/>
          <w:bCs/>
          <w:sz w:val="22"/>
        </w:rPr>
      </w:pPr>
      <w:r w:rsidRPr="006565AE">
        <w:rPr>
          <w:rFonts w:cs="Times New Roman"/>
          <w:b/>
          <w:bCs/>
          <w:sz w:val="22"/>
        </w:rPr>
        <w:t>2023 Causal Inference Workshop:  Stata, R, and Python Sessions</w:t>
      </w:r>
    </w:p>
    <w:p w14:paraId="495FF236" w14:textId="0AF4067E" w:rsidR="0078459B" w:rsidRPr="006565AE" w:rsidRDefault="009264E0" w:rsidP="00CB2244">
      <w:pPr>
        <w:spacing w:before="120" w:after="120" w:line="240" w:lineRule="auto"/>
        <w:ind w:firstLine="0"/>
        <w:rPr>
          <w:rFonts w:cs="Times New Roman"/>
          <w:b/>
          <w:bCs/>
          <w:sz w:val="22"/>
        </w:rPr>
      </w:pPr>
      <w:r w:rsidRPr="006565AE">
        <w:rPr>
          <w:rFonts w:cs="Times New Roman"/>
          <w:b/>
          <w:bCs/>
          <w:sz w:val="22"/>
        </w:rPr>
        <w:t xml:space="preserve">Day </w:t>
      </w:r>
      <w:r w:rsidR="00336A18" w:rsidRPr="006565AE">
        <w:rPr>
          <w:rFonts w:cs="Times New Roman"/>
          <w:b/>
          <w:bCs/>
          <w:sz w:val="22"/>
        </w:rPr>
        <w:t>2</w:t>
      </w:r>
      <w:r w:rsidRPr="006565AE">
        <w:rPr>
          <w:rFonts w:cs="Times New Roman"/>
          <w:b/>
          <w:bCs/>
          <w:sz w:val="22"/>
        </w:rPr>
        <w:t xml:space="preserve">.  </w:t>
      </w:r>
      <w:r w:rsidR="00336A18" w:rsidRPr="006565AE">
        <w:rPr>
          <w:rFonts w:cs="Times New Roman"/>
          <w:b/>
          <w:bCs/>
          <w:sz w:val="22"/>
        </w:rPr>
        <w:t>Implementing simple balancing strategies</w:t>
      </w:r>
    </w:p>
    <w:p w14:paraId="00DBE56D" w14:textId="77777777" w:rsidR="009264E0" w:rsidRPr="006565AE" w:rsidRDefault="009264E0" w:rsidP="00CB2244">
      <w:pPr>
        <w:spacing w:before="120" w:after="120" w:line="240" w:lineRule="auto"/>
        <w:ind w:firstLine="0"/>
        <w:rPr>
          <w:rFonts w:cs="Times New Roman"/>
          <w:sz w:val="22"/>
        </w:rPr>
      </w:pPr>
      <w:r w:rsidRPr="006565AE">
        <w:rPr>
          <w:rFonts w:cs="Times New Roman"/>
          <w:sz w:val="22"/>
        </w:rPr>
        <w:t xml:space="preserve">Underlying Paper:  Black, </w:t>
      </w:r>
      <w:proofErr w:type="spellStart"/>
      <w:r w:rsidRPr="006565AE">
        <w:rPr>
          <w:rFonts w:cs="Times New Roman"/>
          <w:sz w:val="22"/>
        </w:rPr>
        <w:t>Espin</w:t>
      </w:r>
      <w:proofErr w:type="spellEnd"/>
      <w:r w:rsidRPr="006565AE">
        <w:rPr>
          <w:rFonts w:cs="Times New Roman"/>
          <w:sz w:val="22"/>
        </w:rPr>
        <w:t xml:space="preserve">-Sanchez, French, and Litvak, </w:t>
      </w:r>
      <w:r w:rsidRPr="006565AE">
        <w:rPr>
          <w:rFonts w:cs="Times New Roman"/>
          <w:i/>
          <w:sz w:val="22"/>
        </w:rPr>
        <w:t>The Long-term Effect of Health Insurance on Near-Elderly Health and Mortality</w:t>
      </w:r>
      <w:r w:rsidRPr="006565AE">
        <w:rPr>
          <w:rFonts w:cs="Times New Roman"/>
          <w:sz w:val="22"/>
        </w:rPr>
        <w:t xml:space="preserve">, 3 </w:t>
      </w:r>
      <w:r w:rsidRPr="006565AE">
        <w:rPr>
          <w:rFonts w:cs="Times New Roman"/>
          <w:b/>
          <w:sz w:val="22"/>
        </w:rPr>
        <w:t>American Journal of Health Economics</w:t>
      </w:r>
      <w:r w:rsidRPr="006565AE">
        <w:rPr>
          <w:rFonts w:cs="Times New Roman"/>
          <w:sz w:val="22"/>
        </w:rPr>
        <w:t xml:space="preserve"> 281-311 (2017) </w:t>
      </w:r>
    </w:p>
    <w:p w14:paraId="0EFD37FB" w14:textId="77777777" w:rsidR="0078459B" w:rsidRPr="006565AE" w:rsidRDefault="0078459B" w:rsidP="00CB2244">
      <w:pPr>
        <w:spacing w:before="120" w:after="120" w:line="240" w:lineRule="auto"/>
        <w:ind w:firstLine="0"/>
        <w:rPr>
          <w:rFonts w:cs="Times New Roman"/>
          <w:b/>
          <w:bCs/>
          <w:sz w:val="22"/>
        </w:rPr>
      </w:pPr>
      <w:r w:rsidRPr="006565AE">
        <w:rPr>
          <w:rFonts w:cs="Times New Roman"/>
          <w:b/>
          <w:bCs/>
          <w:sz w:val="22"/>
        </w:rPr>
        <w:t>Answer Sheet</w:t>
      </w:r>
    </w:p>
    <w:p w14:paraId="147E441B" w14:textId="7ACA9592" w:rsidR="00336A18" w:rsidRPr="006565AE" w:rsidRDefault="00CB2244" w:rsidP="0032016A">
      <w:pPr>
        <w:spacing w:before="120" w:after="120" w:line="240" w:lineRule="auto"/>
        <w:ind w:firstLine="0"/>
        <w:rPr>
          <w:rFonts w:cs="Times New Roman"/>
          <w:sz w:val="22"/>
        </w:rPr>
      </w:pPr>
      <w:r w:rsidRPr="006565AE">
        <w:rPr>
          <w:rFonts w:cs="Times New Roman"/>
          <w:b/>
          <w:bCs/>
          <w:sz w:val="22"/>
        </w:rPr>
        <w:t xml:space="preserve">1) </w:t>
      </w:r>
      <w:r w:rsidR="00E259CE" w:rsidRPr="006565AE">
        <w:rPr>
          <w:rFonts w:cs="Times New Roman"/>
          <w:b/>
          <w:bCs/>
          <w:sz w:val="22"/>
        </w:rPr>
        <w:t>Question</w:t>
      </w:r>
      <w:r w:rsidR="00E259CE" w:rsidRPr="006565AE">
        <w:rPr>
          <w:rFonts w:cs="Times New Roman"/>
          <w:sz w:val="22"/>
        </w:rPr>
        <w:t xml:space="preserve">: </w:t>
      </w:r>
      <w:r w:rsidR="00336A18" w:rsidRPr="006565AE">
        <w:rPr>
          <w:rFonts w:cs="Times New Roman"/>
          <w:sz w:val="22"/>
        </w:rPr>
        <w:t xml:space="preserve">Use several different methods for creating a balanced sample:  propensity score matching (PSM), </w:t>
      </w:r>
      <w:proofErr w:type="spellStart"/>
      <w:r w:rsidR="00336A18" w:rsidRPr="006565AE">
        <w:rPr>
          <w:rFonts w:cs="Times New Roman"/>
          <w:sz w:val="22"/>
        </w:rPr>
        <w:t>nnmatch</w:t>
      </w:r>
      <w:proofErr w:type="spellEnd"/>
      <w:r w:rsidR="00336A18" w:rsidRPr="006565AE">
        <w:rPr>
          <w:rFonts w:cs="Times New Roman"/>
          <w:sz w:val="22"/>
        </w:rPr>
        <w:t xml:space="preserve"> (nearest neighbor matching); and IPW.  Then combine each with regression to estimate treatment effects over time since the initial measurement of insurance status in 1992.  For the matching methods, use 1:1 matching.</w:t>
      </w:r>
      <w:r w:rsidR="00C06CE7" w:rsidRPr="006565AE">
        <w:rPr>
          <w:rFonts w:cs="Times New Roman"/>
          <w:sz w:val="22"/>
        </w:rPr>
        <w:t xml:space="preserve"> </w:t>
      </w:r>
      <w:r w:rsidR="00EC41AD" w:rsidRPr="006565AE">
        <w:rPr>
          <w:rFonts w:cs="Times New Roman"/>
          <w:sz w:val="22"/>
        </w:rPr>
        <w:t xml:space="preserve">  Use </w:t>
      </w:r>
      <w:proofErr w:type="spellStart"/>
      <w:r w:rsidR="00EC41AD" w:rsidRPr="006565AE">
        <w:rPr>
          <w:rFonts w:cs="Times New Roman"/>
          <w:sz w:val="22"/>
        </w:rPr>
        <w:t>nnmatch</w:t>
      </w:r>
      <w:proofErr w:type="spellEnd"/>
      <w:r w:rsidR="00EC41AD" w:rsidRPr="006565AE">
        <w:rPr>
          <w:rFonts w:cs="Times New Roman"/>
          <w:sz w:val="22"/>
        </w:rPr>
        <w:t xml:space="preserve"> without bias correction, which substitutes for regression; you can’t do both.</w:t>
      </w:r>
    </w:p>
    <w:p w14:paraId="66801674" w14:textId="77777777" w:rsidR="00CB2244" w:rsidRPr="006565AE" w:rsidRDefault="00CB2244" w:rsidP="0032016A">
      <w:pPr>
        <w:spacing w:before="120" w:after="120" w:line="240" w:lineRule="auto"/>
        <w:ind w:firstLine="0"/>
        <w:rPr>
          <w:rFonts w:cs="Times New Roman"/>
          <w:sz w:val="22"/>
        </w:rPr>
      </w:pPr>
      <w:r w:rsidRPr="006565AE">
        <w:rPr>
          <w:rFonts w:cs="Times New Roman"/>
          <w:b/>
          <w:bCs/>
          <w:sz w:val="22"/>
        </w:rPr>
        <w:t>STATA Code for Step 1</w:t>
      </w:r>
      <w:r w:rsidRPr="006565AE">
        <w:rPr>
          <w:rFonts w:cs="Times New Roman"/>
          <w:sz w:val="22"/>
        </w:rPr>
        <w:t xml:space="preserve">: </w:t>
      </w:r>
    </w:p>
    <w:p w14:paraId="5AEA5BD9" w14:textId="00DAE85E" w:rsidR="00CB2244" w:rsidRPr="006565AE" w:rsidRDefault="00CB2244" w:rsidP="00716B22">
      <w:pPr>
        <w:spacing w:before="120" w:after="120" w:line="240" w:lineRule="auto"/>
        <w:ind w:left="720" w:firstLine="0"/>
        <w:rPr>
          <w:rFonts w:cs="Times New Roman"/>
          <w:sz w:val="22"/>
        </w:rPr>
      </w:pPr>
      <w:r w:rsidRPr="006565AE">
        <w:rPr>
          <w:rFonts w:cs="Times New Roman"/>
          <w:sz w:val="22"/>
        </w:rPr>
        <w:t>*</w:t>
      </w:r>
      <w:r w:rsidRPr="006565AE">
        <w:rPr>
          <w:rFonts w:cs="Times New Roman"/>
          <w:b/>
          <w:bCs/>
          <w:sz w:val="22"/>
        </w:rPr>
        <w:t>Locals for regressions</w:t>
      </w:r>
      <w:r w:rsidRPr="006565AE">
        <w:rPr>
          <w:rFonts w:cs="Times New Roman"/>
          <w:sz w:val="22"/>
        </w:rPr>
        <w:t xml:space="preserve"> </w:t>
      </w:r>
      <w:r w:rsidR="00E90463" w:rsidRPr="006565AE">
        <w:rPr>
          <w:rFonts w:cs="Times New Roman"/>
          <w:sz w:val="22"/>
        </w:rPr>
        <w:t xml:space="preserve">(these are the same </w:t>
      </w:r>
      <w:r w:rsidR="00716B22">
        <w:rPr>
          <w:rFonts w:cs="Times New Roman"/>
          <w:sz w:val="22"/>
        </w:rPr>
        <w:t xml:space="preserve">local variables, for the same covariates, that </w:t>
      </w:r>
      <w:r w:rsidR="00E90463" w:rsidRPr="006565AE">
        <w:rPr>
          <w:rFonts w:cs="Times New Roman"/>
          <w:sz w:val="22"/>
        </w:rPr>
        <w:t>we used for the day 1 solutions)</w:t>
      </w:r>
      <w:r w:rsidR="00716B22">
        <w:rPr>
          <w:rFonts w:cs="Times New Roman"/>
          <w:sz w:val="22"/>
        </w:rPr>
        <w:t>.  The full paper includes many additional covariates, which lead to different results for later waves.</w:t>
      </w:r>
    </w:p>
    <w:p w14:paraId="6BD26966" w14:textId="77777777" w:rsidR="00CB2244" w:rsidRPr="006565AE" w:rsidRDefault="00CB2244" w:rsidP="0032016A">
      <w:pPr>
        <w:spacing w:before="120" w:after="120" w:line="240" w:lineRule="auto"/>
        <w:rPr>
          <w:rFonts w:cs="Times New Roman"/>
          <w:sz w:val="22"/>
        </w:rPr>
      </w:pPr>
      <w:r w:rsidRPr="006565AE">
        <w:rPr>
          <w:rFonts w:cs="Times New Roman"/>
          <w:sz w:val="22"/>
        </w:rPr>
        <w:t xml:space="preserve">local </w:t>
      </w:r>
      <w:proofErr w:type="spellStart"/>
      <w:r w:rsidRPr="006565AE">
        <w:rPr>
          <w:rFonts w:cs="Times New Roman"/>
          <w:sz w:val="22"/>
        </w:rPr>
        <w:t>two_power_age</w:t>
      </w:r>
      <w:proofErr w:type="spellEnd"/>
      <w:r w:rsidRPr="006565AE">
        <w:rPr>
          <w:rFonts w:cs="Times New Roman"/>
          <w:sz w:val="22"/>
        </w:rPr>
        <w:t xml:space="preserve"> = "age </w:t>
      </w:r>
      <w:proofErr w:type="spellStart"/>
      <w:r w:rsidRPr="006565AE">
        <w:rPr>
          <w:rFonts w:cs="Times New Roman"/>
          <w:sz w:val="22"/>
        </w:rPr>
        <w:t>c.age#c.age</w:t>
      </w:r>
      <w:proofErr w:type="spellEnd"/>
      <w:r w:rsidRPr="006565AE">
        <w:rPr>
          <w:rFonts w:cs="Times New Roman"/>
          <w:sz w:val="22"/>
        </w:rPr>
        <w:t>" //quadratic in age</w:t>
      </w:r>
    </w:p>
    <w:p w14:paraId="02225888" w14:textId="77777777" w:rsidR="00CB2244" w:rsidRPr="006565AE" w:rsidRDefault="00CB2244" w:rsidP="0032016A">
      <w:pPr>
        <w:spacing w:before="120" w:after="120" w:line="240" w:lineRule="auto"/>
        <w:ind w:left="720" w:firstLine="0"/>
        <w:rPr>
          <w:rFonts w:cs="Times New Roman"/>
          <w:sz w:val="22"/>
        </w:rPr>
      </w:pPr>
      <w:r w:rsidRPr="006565AE">
        <w:rPr>
          <w:rFonts w:cs="Times New Roman"/>
          <w:sz w:val="22"/>
        </w:rPr>
        <w:t>local comorbidities = "i.diabetes_wave_1 i.cancer_wave_1 i.high_blood_pressure_wave_1 i.lung_disease_wave_1 i.heart_disease_wave_1 i.stroke_wave_1 i.psychiatric_disease_wave_1 i.arthritis_wave_1 i.ulcer_wave_1 i.CESD_wave_1”</w:t>
      </w:r>
    </w:p>
    <w:p w14:paraId="7AAB1139" w14:textId="77777777" w:rsidR="00CB2244" w:rsidRPr="006565AE" w:rsidRDefault="00CB2244" w:rsidP="0032016A">
      <w:pPr>
        <w:spacing w:before="120" w:after="120" w:line="240" w:lineRule="auto"/>
        <w:ind w:left="720" w:firstLine="0"/>
        <w:rPr>
          <w:rFonts w:cs="Times New Roman"/>
          <w:sz w:val="22"/>
        </w:rPr>
      </w:pPr>
      <w:r w:rsidRPr="006565AE">
        <w:rPr>
          <w:rFonts w:cs="Times New Roman"/>
          <w:sz w:val="22"/>
        </w:rPr>
        <w:t xml:space="preserve">local money = "i.hh_logincome_quintile_wave_1 i.hh_earning_quintile_wave_1" //quintiles of </w:t>
      </w:r>
      <w:proofErr w:type="spellStart"/>
      <w:r w:rsidRPr="006565AE">
        <w:rPr>
          <w:rFonts w:cs="Times New Roman"/>
          <w:sz w:val="22"/>
        </w:rPr>
        <w:t>logincome</w:t>
      </w:r>
      <w:proofErr w:type="spellEnd"/>
      <w:r w:rsidRPr="006565AE">
        <w:rPr>
          <w:rFonts w:cs="Times New Roman"/>
          <w:sz w:val="22"/>
        </w:rPr>
        <w:t xml:space="preserve"> and earnings</w:t>
      </w:r>
    </w:p>
    <w:p w14:paraId="1EC74284" w14:textId="4A859CFD" w:rsidR="00CB2244" w:rsidRPr="006565AE" w:rsidRDefault="00CB2244" w:rsidP="0032016A">
      <w:pPr>
        <w:spacing w:before="120" w:after="120" w:line="240" w:lineRule="auto"/>
        <w:ind w:left="720" w:firstLine="0"/>
        <w:rPr>
          <w:rFonts w:cs="Times New Roman"/>
          <w:sz w:val="22"/>
        </w:rPr>
      </w:pPr>
      <w:r w:rsidRPr="006565AE">
        <w:rPr>
          <w:rFonts w:cs="Times New Roman"/>
          <w:sz w:val="22"/>
        </w:rPr>
        <w:t>local labor = "i.not_in_laborforce_wave_1 i.partly_retired_wave_1 i.fully_retired_wave_1 i.unemployed_wave_1 i.employed_pt_wave_1 i.employed_ft_wave_1 i.veteran_wave_1"</w:t>
      </w:r>
    </w:p>
    <w:p w14:paraId="29AA8010" w14:textId="25ACECD9" w:rsidR="00CB2244" w:rsidRPr="006565AE" w:rsidRDefault="00CB2244" w:rsidP="00A30634">
      <w:pPr>
        <w:spacing w:line="240" w:lineRule="auto"/>
        <w:ind w:left="720" w:firstLine="0"/>
        <w:rPr>
          <w:rFonts w:cs="Times New Roman"/>
          <w:sz w:val="22"/>
        </w:rPr>
      </w:pPr>
      <w:r w:rsidRPr="006565AE">
        <w:rPr>
          <w:rFonts w:cs="Times New Roman"/>
          <w:sz w:val="22"/>
        </w:rPr>
        <w:t>*</w:t>
      </w:r>
      <w:r w:rsidRPr="006565AE">
        <w:rPr>
          <w:rFonts w:cs="Times New Roman"/>
          <w:b/>
          <w:bCs/>
          <w:sz w:val="22"/>
        </w:rPr>
        <w:t xml:space="preserve">Replace age values </w:t>
      </w:r>
      <w:r w:rsidR="00EC41AD" w:rsidRPr="006565AE">
        <w:rPr>
          <w:rFonts w:cs="Times New Roman"/>
          <w:b/>
          <w:bCs/>
          <w:sz w:val="22"/>
        </w:rPr>
        <w:t>with age-51</w:t>
      </w:r>
      <w:r w:rsidR="003C6AAC" w:rsidRPr="006565AE">
        <w:rPr>
          <w:rFonts w:cs="Times New Roman"/>
          <w:b/>
          <w:bCs/>
          <w:sz w:val="22"/>
        </w:rPr>
        <w:t xml:space="preserve">. </w:t>
      </w:r>
      <w:r w:rsidR="00F22686" w:rsidRPr="006565AE">
        <w:rPr>
          <w:rFonts w:cs="Times New Roman"/>
          <w:sz w:val="22"/>
        </w:rPr>
        <w:t>T</w:t>
      </w:r>
      <w:r w:rsidR="00EC41AD" w:rsidRPr="006565AE">
        <w:rPr>
          <w:rFonts w:cs="Times New Roman"/>
          <w:sz w:val="22"/>
        </w:rPr>
        <w:t>his will produce a more reasonable coefficient for the constant term</w:t>
      </w:r>
      <w:r w:rsidR="00F22686" w:rsidRPr="006565AE">
        <w:rPr>
          <w:rFonts w:cs="Times New Roman"/>
          <w:sz w:val="22"/>
        </w:rPr>
        <w:t xml:space="preserve"> </w:t>
      </w:r>
      <w:r w:rsidR="00EC41AD" w:rsidRPr="006565AE">
        <w:rPr>
          <w:rFonts w:cs="Times New Roman"/>
          <w:sz w:val="22"/>
        </w:rPr>
        <w:t>but won’t change anything else</w:t>
      </w:r>
      <w:r w:rsidR="003C6AAC" w:rsidRPr="006565AE">
        <w:rPr>
          <w:rFonts w:cs="Times New Roman"/>
          <w:sz w:val="22"/>
        </w:rPr>
        <w:t>.</w:t>
      </w:r>
      <w:r w:rsidRPr="006565AE">
        <w:rPr>
          <w:rFonts w:cs="Times New Roman"/>
          <w:sz w:val="22"/>
        </w:rPr>
        <w:t xml:space="preserve"> </w:t>
      </w:r>
    </w:p>
    <w:p w14:paraId="11AB3E66" w14:textId="48BBEE9C" w:rsidR="00CB2244" w:rsidRPr="006565AE" w:rsidRDefault="00CB2244" w:rsidP="0032016A">
      <w:pPr>
        <w:spacing w:before="120" w:after="120" w:line="240" w:lineRule="auto"/>
        <w:ind w:left="720" w:firstLine="0"/>
        <w:rPr>
          <w:rFonts w:cs="Times New Roman"/>
          <w:sz w:val="22"/>
        </w:rPr>
      </w:pPr>
      <w:r w:rsidRPr="006565AE">
        <w:rPr>
          <w:rFonts w:cs="Times New Roman"/>
          <w:sz w:val="22"/>
        </w:rPr>
        <w:t>replace age=age-51</w:t>
      </w:r>
    </w:p>
    <w:p w14:paraId="66579512" w14:textId="2CCC7A10" w:rsidR="00CB2244" w:rsidRPr="006565AE" w:rsidRDefault="00CB2244" w:rsidP="00A30634">
      <w:pPr>
        <w:spacing w:before="120" w:after="120" w:line="240" w:lineRule="auto"/>
        <w:ind w:left="720" w:firstLine="0"/>
        <w:rPr>
          <w:rFonts w:cs="Times New Roman"/>
          <w:sz w:val="22"/>
        </w:rPr>
      </w:pPr>
      <w:r w:rsidRPr="006565AE">
        <w:rPr>
          <w:rFonts w:cs="Times New Roman"/>
          <w:sz w:val="22"/>
        </w:rPr>
        <w:t>*</w:t>
      </w:r>
      <w:r w:rsidRPr="006565AE">
        <w:rPr>
          <w:rFonts w:cs="Times New Roman"/>
          <w:b/>
          <w:bCs/>
          <w:sz w:val="22"/>
        </w:rPr>
        <w:t>Set seed</w:t>
      </w:r>
      <w:r w:rsidRPr="006565AE">
        <w:rPr>
          <w:rFonts w:cs="Times New Roman"/>
          <w:sz w:val="22"/>
        </w:rPr>
        <w:t xml:space="preserve"> </w:t>
      </w:r>
      <w:r w:rsidR="00210A99" w:rsidRPr="006565AE">
        <w:rPr>
          <w:rFonts w:cs="Times New Roman"/>
          <w:sz w:val="22"/>
        </w:rPr>
        <w:t xml:space="preserve">(so results from the logit regression are </w:t>
      </w:r>
      <w:proofErr w:type="gramStart"/>
      <w:r w:rsidR="00210A99" w:rsidRPr="006565AE">
        <w:rPr>
          <w:rFonts w:cs="Times New Roman"/>
          <w:sz w:val="22"/>
        </w:rPr>
        <w:t>exactly the same</w:t>
      </w:r>
      <w:proofErr w:type="gramEnd"/>
      <w:r w:rsidR="00210A99" w:rsidRPr="006565AE">
        <w:rPr>
          <w:rFonts w:cs="Times New Roman"/>
          <w:sz w:val="22"/>
        </w:rPr>
        <w:t xml:space="preserve"> each time you run it)</w:t>
      </w:r>
    </w:p>
    <w:p w14:paraId="48FEAE47" w14:textId="060424F7" w:rsidR="00CB2244" w:rsidRPr="006565AE" w:rsidRDefault="00CB2244" w:rsidP="0032016A">
      <w:pPr>
        <w:spacing w:before="120" w:after="120" w:line="240" w:lineRule="auto"/>
        <w:ind w:left="720" w:firstLine="0"/>
        <w:rPr>
          <w:rFonts w:cs="Times New Roman"/>
          <w:sz w:val="22"/>
        </w:rPr>
      </w:pPr>
      <w:r w:rsidRPr="006565AE">
        <w:rPr>
          <w:rFonts w:cs="Times New Roman"/>
          <w:sz w:val="22"/>
        </w:rPr>
        <w:t xml:space="preserve">set seed </w:t>
      </w:r>
      <w:proofErr w:type="gramStart"/>
      <w:r w:rsidRPr="006565AE">
        <w:rPr>
          <w:rFonts w:cs="Times New Roman"/>
          <w:sz w:val="22"/>
        </w:rPr>
        <w:t>12354</w:t>
      </w:r>
      <w:proofErr w:type="gramEnd"/>
    </w:p>
    <w:p w14:paraId="66BD596E" w14:textId="3DA28DB7" w:rsidR="0032016A" w:rsidRPr="006565AE" w:rsidRDefault="00CB2244" w:rsidP="00A30634">
      <w:pPr>
        <w:spacing w:before="120" w:after="120" w:line="240" w:lineRule="auto"/>
        <w:ind w:left="720" w:firstLine="0"/>
        <w:rPr>
          <w:rFonts w:cs="Times New Roman"/>
          <w:sz w:val="22"/>
        </w:rPr>
      </w:pPr>
      <w:r w:rsidRPr="006565AE">
        <w:rPr>
          <w:rFonts w:cs="Times New Roman"/>
          <w:sz w:val="22"/>
        </w:rPr>
        <w:t>*</w:t>
      </w:r>
      <w:proofErr w:type="gramStart"/>
      <w:r w:rsidR="0032016A" w:rsidRPr="006565AE">
        <w:rPr>
          <w:rFonts w:cs="Times New Roman"/>
          <w:sz w:val="22"/>
        </w:rPr>
        <w:t>code</w:t>
      </w:r>
      <w:proofErr w:type="gramEnd"/>
      <w:r w:rsidR="0032016A" w:rsidRPr="006565AE">
        <w:rPr>
          <w:rFonts w:cs="Times New Roman"/>
          <w:sz w:val="22"/>
        </w:rPr>
        <w:t xml:space="preserve"> is provided below for both the psmatch2 and </w:t>
      </w:r>
      <w:proofErr w:type="spellStart"/>
      <w:r w:rsidR="0032016A" w:rsidRPr="006565AE">
        <w:rPr>
          <w:rFonts w:cs="Times New Roman"/>
          <w:sz w:val="22"/>
        </w:rPr>
        <w:t>teffects</w:t>
      </w:r>
      <w:proofErr w:type="spellEnd"/>
      <w:r w:rsidR="0032016A" w:rsidRPr="006565AE">
        <w:rPr>
          <w:rFonts w:cs="Times New Roman"/>
          <w:sz w:val="22"/>
        </w:rPr>
        <w:t xml:space="preserve"> </w:t>
      </w:r>
      <w:proofErr w:type="spellStart"/>
      <w:r w:rsidR="0032016A" w:rsidRPr="006565AE">
        <w:rPr>
          <w:rFonts w:cs="Times New Roman"/>
          <w:sz w:val="22"/>
        </w:rPr>
        <w:t>psmatch</w:t>
      </w:r>
      <w:proofErr w:type="spellEnd"/>
      <w:r w:rsidR="0032016A" w:rsidRPr="006565AE">
        <w:rPr>
          <w:rFonts w:cs="Times New Roman"/>
          <w:sz w:val="22"/>
        </w:rPr>
        <w:t xml:space="preserve"> commands</w:t>
      </w:r>
    </w:p>
    <w:p w14:paraId="177741BA" w14:textId="2FED5CD0" w:rsidR="00CB2244" w:rsidRPr="006565AE" w:rsidRDefault="0032016A" w:rsidP="00A30634">
      <w:pPr>
        <w:spacing w:before="120" w:after="120" w:line="240" w:lineRule="auto"/>
        <w:ind w:left="720" w:firstLine="0"/>
        <w:rPr>
          <w:rFonts w:cs="Times New Roman"/>
          <w:sz w:val="22"/>
        </w:rPr>
      </w:pPr>
      <w:r w:rsidRPr="006565AE">
        <w:rPr>
          <w:rFonts w:cs="Times New Roman"/>
          <w:sz w:val="22"/>
        </w:rPr>
        <w:t xml:space="preserve">* </w:t>
      </w:r>
      <w:r w:rsidRPr="006565AE">
        <w:rPr>
          <w:rFonts w:cs="Times New Roman"/>
          <w:b/>
          <w:bCs/>
          <w:sz w:val="22"/>
        </w:rPr>
        <w:t>p</w:t>
      </w:r>
      <w:r w:rsidR="00CB2244" w:rsidRPr="006565AE">
        <w:rPr>
          <w:rFonts w:cs="Times New Roman"/>
          <w:b/>
          <w:bCs/>
          <w:sz w:val="22"/>
        </w:rPr>
        <w:t>smatch2 command</w:t>
      </w:r>
    </w:p>
    <w:p w14:paraId="55212900" w14:textId="483726D6" w:rsidR="00CB2244" w:rsidRPr="006565AE" w:rsidRDefault="00CB2244" w:rsidP="0032016A">
      <w:pPr>
        <w:spacing w:before="120" w:after="120" w:line="240" w:lineRule="auto"/>
        <w:ind w:left="720" w:firstLine="0"/>
        <w:rPr>
          <w:rFonts w:cs="Times New Roman"/>
          <w:sz w:val="22"/>
        </w:rPr>
      </w:pPr>
      <w:r w:rsidRPr="006565AE">
        <w:rPr>
          <w:rFonts w:cs="Times New Roman"/>
          <w:sz w:val="22"/>
        </w:rPr>
        <w:t>psmatch2 no_insurance_wave_1 `</w:t>
      </w:r>
      <w:proofErr w:type="spellStart"/>
      <w:r w:rsidRPr="006565AE">
        <w:rPr>
          <w:rFonts w:cs="Times New Roman"/>
          <w:sz w:val="22"/>
        </w:rPr>
        <w:t>two_power_age</w:t>
      </w:r>
      <w:proofErr w:type="spellEnd"/>
      <w:r w:rsidRPr="006565AE">
        <w:rPr>
          <w:rFonts w:cs="Times New Roman"/>
          <w:sz w:val="22"/>
        </w:rPr>
        <w:t xml:space="preserve">' </w:t>
      </w:r>
      <w:proofErr w:type="spellStart"/>
      <w:r w:rsidRPr="006565AE">
        <w:rPr>
          <w:rFonts w:cs="Times New Roman"/>
          <w:sz w:val="22"/>
        </w:rPr>
        <w:t>i.gender</w:t>
      </w:r>
      <w:proofErr w:type="spellEnd"/>
      <w:r w:rsidRPr="006565AE">
        <w:rPr>
          <w:rFonts w:cs="Times New Roman"/>
          <w:sz w:val="22"/>
        </w:rPr>
        <w:t xml:space="preserve"> </w:t>
      </w:r>
      <w:proofErr w:type="spellStart"/>
      <w:r w:rsidRPr="006565AE">
        <w:rPr>
          <w:rFonts w:cs="Times New Roman"/>
          <w:sz w:val="22"/>
        </w:rPr>
        <w:t>i.race</w:t>
      </w:r>
      <w:proofErr w:type="spellEnd"/>
      <w:r w:rsidRPr="006565AE">
        <w:rPr>
          <w:rFonts w:cs="Times New Roman"/>
          <w:sz w:val="22"/>
        </w:rPr>
        <w:t xml:space="preserve"> `money' `labor' `comorbidities' `other' </w:t>
      </w:r>
      <w:proofErr w:type="spellStart"/>
      <w:r w:rsidRPr="006565AE">
        <w:rPr>
          <w:rFonts w:cs="Times New Roman"/>
          <w:sz w:val="22"/>
        </w:rPr>
        <w:t>i.gender#i.race</w:t>
      </w:r>
      <w:proofErr w:type="spellEnd"/>
      <w:r w:rsidRPr="006565AE">
        <w:rPr>
          <w:rFonts w:cs="Times New Roman"/>
          <w:sz w:val="22"/>
        </w:rPr>
        <w:t xml:space="preserve"> </w:t>
      </w:r>
      <w:proofErr w:type="spellStart"/>
      <w:r w:rsidRPr="006565AE">
        <w:rPr>
          <w:rFonts w:cs="Times New Roman"/>
          <w:sz w:val="22"/>
        </w:rPr>
        <w:t>i.gender#c</w:t>
      </w:r>
      <w:proofErr w:type="spellEnd"/>
      <w:r w:rsidRPr="006565AE">
        <w:rPr>
          <w:rFonts w:cs="Times New Roman"/>
          <w:sz w:val="22"/>
        </w:rPr>
        <w:t>.(`</w:t>
      </w:r>
      <w:proofErr w:type="spellStart"/>
      <w:r w:rsidRPr="006565AE">
        <w:rPr>
          <w:rFonts w:cs="Times New Roman"/>
          <w:sz w:val="22"/>
        </w:rPr>
        <w:t>two_power_age</w:t>
      </w:r>
      <w:proofErr w:type="spellEnd"/>
      <w:r w:rsidRPr="006565AE">
        <w:rPr>
          <w:rFonts w:cs="Times New Roman"/>
          <w:sz w:val="22"/>
        </w:rPr>
        <w:t xml:space="preserve">') </w:t>
      </w:r>
      <w:proofErr w:type="spellStart"/>
      <w:r w:rsidRPr="006565AE">
        <w:rPr>
          <w:rFonts w:cs="Times New Roman"/>
          <w:sz w:val="22"/>
        </w:rPr>
        <w:t>i.race#c</w:t>
      </w:r>
      <w:proofErr w:type="spellEnd"/>
      <w:r w:rsidRPr="006565AE">
        <w:rPr>
          <w:rFonts w:cs="Times New Roman"/>
          <w:sz w:val="22"/>
        </w:rPr>
        <w:t>.(`</w:t>
      </w:r>
      <w:proofErr w:type="spellStart"/>
      <w:r w:rsidRPr="006565AE">
        <w:rPr>
          <w:rFonts w:cs="Times New Roman"/>
          <w:sz w:val="22"/>
        </w:rPr>
        <w:t>two_power_age</w:t>
      </w:r>
      <w:proofErr w:type="spellEnd"/>
      <w:r w:rsidRPr="006565AE">
        <w:rPr>
          <w:rFonts w:cs="Times New Roman"/>
          <w:sz w:val="22"/>
        </w:rPr>
        <w:t xml:space="preserve">'), logit ai(1) outcome(death_by_wave_2) n(1) ties </w:t>
      </w:r>
    </w:p>
    <w:p w14:paraId="038C4671" w14:textId="6A365FA2" w:rsidR="0032016A" w:rsidRPr="006565AE" w:rsidRDefault="0032016A" w:rsidP="0032016A">
      <w:pPr>
        <w:spacing w:before="120" w:after="120" w:line="240" w:lineRule="auto"/>
        <w:ind w:firstLine="0"/>
        <w:rPr>
          <w:rFonts w:cs="Times New Roman"/>
          <w:sz w:val="22"/>
        </w:rPr>
      </w:pPr>
      <w:r w:rsidRPr="006565AE">
        <w:rPr>
          <w:rFonts w:cs="Times New Roman"/>
          <w:sz w:val="22"/>
        </w:rPr>
        <w:t>Note:  The n(1) option specifies 1:1 matching.  The ties option is one option for handling the situation where you have multiple, equally good control units.  The ai option specifies Abadie-</w:t>
      </w:r>
      <w:proofErr w:type="spellStart"/>
      <w:r w:rsidRPr="006565AE">
        <w:rPr>
          <w:rFonts w:cs="Times New Roman"/>
          <w:sz w:val="22"/>
        </w:rPr>
        <w:t>Imbens</w:t>
      </w:r>
      <w:proofErr w:type="spellEnd"/>
      <w:r w:rsidRPr="006565AE">
        <w:rPr>
          <w:rFonts w:cs="Times New Roman"/>
          <w:sz w:val="22"/>
        </w:rPr>
        <w:t xml:space="preserve"> standard errors. For </w:t>
      </w:r>
      <w:proofErr w:type="spellStart"/>
      <w:r w:rsidRPr="006565AE">
        <w:rPr>
          <w:rFonts w:cs="Times New Roman"/>
          <w:sz w:val="22"/>
        </w:rPr>
        <w:t>teffects</w:t>
      </w:r>
      <w:proofErr w:type="spellEnd"/>
      <w:r w:rsidRPr="006565AE">
        <w:rPr>
          <w:rFonts w:cs="Times New Roman"/>
          <w:sz w:val="22"/>
        </w:rPr>
        <w:t xml:space="preserve"> </w:t>
      </w:r>
      <w:proofErr w:type="spellStart"/>
      <w:r w:rsidRPr="006565AE">
        <w:rPr>
          <w:rFonts w:cs="Times New Roman"/>
          <w:sz w:val="22"/>
        </w:rPr>
        <w:t>psmatch</w:t>
      </w:r>
      <w:proofErr w:type="spellEnd"/>
      <w:r w:rsidRPr="006565AE">
        <w:rPr>
          <w:rFonts w:cs="Times New Roman"/>
          <w:sz w:val="22"/>
        </w:rPr>
        <w:t>, these are default options.</w:t>
      </w:r>
    </w:p>
    <w:p w14:paraId="50030A7B" w14:textId="2D968E0A" w:rsidR="00CB2244" w:rsidRPr="006565AE" w:rsidRDefault="00CB2244" w:rsidP="00A30634">
      <w:pPr>
        <w:spacing w:before="120" w:after="120" w:line="240" w:lineRule="auto"/>
        <w:ind w:left="720" w:firstLine="0"/>
        <w:rPr>
          <w:rFonts w:cs="Times New Roman"/>
          <w:sz w:val="22"/>
        </w:rPr>
      </w:pPr>
      <w:r w:rsidRPr="006565AE">
        <w:rPr>
          <w:rFonts w:cs="Times New Roman"/>
          <w:sz w:val="22"/>
        </w:rPr>
        <w:t>*</w:t>
      </w:r>
      <w:proofErr w:type="spellStart"/>
      <w:proofErr w:type="gramStart"/>
      <w:r w:rsidR="0032016A" w:rsidRPr="006565AE">
        <w:rPr>
          <w:rFonts w:cs="Times New Roman"/>
          <w:b/>
          <w:bCs/>
          <w:sz w:val="22"/>
        </w:rPr>
        <w:t>t</w:t>
      </w:r>
      <w:r w:rsidRPr="006565AE">
        <w:rPr>
          <w:rFonts w:cs="Times New Roman"/>
          <w:b/>
          <w:bCs/>
          <w:sz w:val="22"/>
        </w:rPr>
        <w:t>effects</w:t>
      </w:r>
      <w:proofErr w:type="spellEnd"/>
      <w:proofErr w:type="gramEnd"/>
      <w:r w:rsidRPr="006565AE">
        <w:rPr>
          <w:rFonts w:cs="Times New Roman"/>
          <w:b/>
          <w:bCs/>
          <w:sz w:val="22"/>
        </w:rPr>
        <w:t xml:space="preserve"> </w:t>
      </w:r>
      <w:proofErr w:type="spellStart"/>
      <w:r w:rsidRPr="006565AE">
        <w:rPr>
          <w:rFonts w:cs="Times New Roman"/>
          <w:b/>
          <w:bCs/>
          <w:sz w:val="22"/>
        </w:rPr>
        <w:t>psmatch</w:t>
      </w:r>
      <w:proofErr w:type="spellEnd"/>
      <w:r w:rsidRPr="006565AE">
        <w:rPr>
          <w:rFonts w:cs="Times New Roman"/>
          <w:b/>
          <w:bCs/>
          <w:sz w:val="22"/>
        </w:rPr>
        <w:t xml:space="preserve"> for treated</w:t>
      </w:r>
    </w:p>
    <w:p w14:paraId="1F9FB79D" w14:textId="1566C1D7" w:rsidR="00CB2244" w:rsidRPr="006565AE" w:rsidRDefault="00CB2244" w:rsidP="0032016A">
      <w:pPr>
        <w:spacing w:before="120" w:after="120" w:line="240" w:lineRule="auto"/>
        <w:ind w:left="720" w:firstLine="0"/>
        <w:rPr>
          <w:rFonts w:cs="Times New Roman"/>
          <w:sz w:val="22"/>
        </w:rPr>
      </w:pPr>
      <w:proofErr w:type="spellStart"/>
      <w:r w:rsidRPr="006565AE">
        <w:rPr>
          <w:rFonts w:cs="Times New Roman"/>
          <w:sz w:val="22"/>
        </w:rPr>
        <w:t>teffects</w:t>
      </w:r>
      <w:proofErr w:type="spellEnd"/>
      <w:r w:rsidRPr="006565AE">
        <w:rPr>
          <w:rFonts w:cs="Times New Roman"/>
          <w:sz w:val="22"/>
        </w:rPr>
        <w:t xml:space="preserve"> </w:t>
      </w:r>
      <w:proofErr w:type="spellStart"/>
      <w:r w:rsidRPr="006565AE">
        <w:rPr>
          <w:rFonts w:cs="Times New Roman"/>
          <w:sz w:val="22"/>
        </w:rPr>
        <w:t>psmatch</w:t>
      </w:r>
      <w:proofErr w:type="spellEnd"/>
      <w:r w:rsidRPr="006565AE">
        <w:rPr>
          <w:rFonts w:cs="Times New Roman"/>
          <w:sz w:val="22"/>
        </w:rPr>
        <w:t xml:space="preserve"> (death_by_wave_2) (no_insurance_wave_1 `</w:t>
      </w:r>
      <w:proofErr w:type="spellStart"/>
      <w:r w:rsidRPr="006565AE">
        <w:rPr>
          <w:rFonts w:cs="Times New Roman"/>
          <w:sz w:val="22"/>
        </w:rPr>
        <w:t>two_power_age</w:t>
      </w:r>
      <w:proofErr w:type="spellEnd"/>
      <w:r w:rsidRPr="006565AE">
        <w:rPr>
          <w:rFonts w:cs="Times New Roman"/>
          <w:sz w:val="22"/>
        </w:rPr>
        <w:t xml:space="preserve">' </w:t>
      </w:r>
      <w:proofErr w:type="spellStart"/>
      <w:r w:rsidRPr="006565AE">
        <w:rPr>
          <w:rFonts w:cs="Times New Roman"/>
          <w:sz w:val="22"/>
        </w:rPr>
        <w:t>i.gender</w:t>
      </w:r>
      <w:proofErr w:type="spellEnd"/>
      <w:r w:rsidRPr="006565AE">
        <w:rPr>
          <w:rFonts w:cs="Times New Roman"/>
          <w:sz w:val="22"/>
        </w:rPr>
        <w:t xml:space="preserve"> </w:t>
      </w:r>
      <w:proofErr w:type="spellStart"/>
      <w:r w:rsidRPr="006565AE">
        <w:rPr>
          <w:rFonts w:cs="Times New Roman"/>
          <w:sz w:val="22"/>
        </w:rPr>
        <w:t>i.race</w:t>
      </w:r>
      <w:proofErr w:type="spellEnd"/>
      <w:r w:rsidRPr="006565AE">
        <w:rPr>
          <w:rFonts w:cs="Times New Roman"/>
          <w:sz w:val="22"/>
        </w:rPr>
        <w:t xml:space="preserve"> `money' `labor' `comorbidities' `other' </w:t>
      </w:r>
      <w:proofErr w:type="spellStart"/>
      <w:r w:rsidRPr="006565AE">
        <w:rPr>
          <w:rFonts w:cs="Times New Roman"/>
          <w:sz w:val="22"/>
        </w:rPr>
        <w:t>i.gender#i.race</w:t>
      </w:r>
      <w:proofErr w:type="spellEnd"/>
      <w:r w:rsidRPr="006565AE">
        <w:rPr>
          <w:rFonts w:cs="Times New Roman"/>
          <w:sz w:val="22"/>
        </w:rPr>
        <w:t xml:space="preserve"> </w:t>
      </w:r>
      <w:proofErr w:type="spellStart"/>
      <w:r w:rsidRPr="006565AE">
        <w:rPr>
          <w:rFonts w:cs="Times New Roman"/>
          <w:sz w:val="22"/>
        </w:rPr>
        <w:t>i.gender#c</w:t>
      </w:r>
      <w:proofErr w:type="spellEnd"/>
      <w:r w:rsidRPr="006565AE">
        <w:rPr>
          <w:rFonts w:cs="Times New Roman"/>
          <w:sz w:val="22"/>
        </w:rPr>
        <w:t>.(`</w:t>
      </w:r>
      <w:proofErr w:type="spellStart"/>
      <w:r w:rsidRPr="006565AE">
        <w:rPr>
          <w:rFonts w:cs="Times New Roman"/>
          <w:sz w:val="22"/>
        </w:rPr>
        <w:t>two_power_age</w:t>
      </w:r>
      <w:proofErr w:type="spellEnd"/>
      <w:r w:rsidRPr="006565AE">
        <w:rPr>
          <w:rFonts w:cs="Times New Roman"/>
          <w:sz w:val="22"/>
        </w:rPr>
        <w:t xml:space="preserve">') </w:t>
      </w:r>
      <w:proofErr w:type="spellStart"/>
      <w:r w:rsidRPr="006565AE">
        <w:rPr>
          <w:rFonts w:cs="Times New Roman"/>
          <w:sz w:val="22"/>
        </w:rPr>
        <w:t>i.race#c</w:t>
      </w:r>
      <w:proofErr w:type="spellEnd"/>
      <w:r w:rsidRPr="006565AE">
        <w:rPr>
          <w:rFonts w:cs="Times New Roman"/>
          <w:sz w:val="22"/>
        </w:rPr>
        <w:t>.(`</w:t>
      </w:r>
      <w:proofErr w:type="spellStart"/>
      <w:r w:rsidRPr="006565AE">
        <w:rPr>
          <w:rFonts w:cs="Times New Roman"/>
          <w:sz w:val="22"/>
        </w:rPr>
        <w:t>two_power_age</w:t>
      </w:r>
      <w:proofErr w:type="spellEnd"/>
      <w:r w:rsidRPr="006565AE">
        <w:rPr>
          <w:rFonts w:cs="Times New Roman"/>
          <w:sz w:val="22"/>
        </w:rPr>
        <w:t xml:space="preserve">'), logit), </w:t>
      </w:r>
      <w:proofErr w:type="spellStart"/>
      <w:r w:rsidRPr="006565AE">
        <w:rPr>
          <w:rFonts w:cs="Times New Roman"/>
          <w:sz w:val="22"/>
        </w:rPr>
        <w:t>atet</w:t>
      </w:r>
      <w:proofErr w:type="spellEnd"/>
      <w:r w:rsidRPr="006565AE">
        <w:rPr>
          <w:rFonts w:cs="Times New Roman"/>
          <w:sz w:val="22"/>
        </w:rPr>
        <w:t xml:space="preserve"> </w:t>
      </w:r>
    </w:p>
    <w:p w14:paraId="7FED5BB0" w14:textId="165B80D5" w:rsidR="00EF2079" w:rsidRPr="006565AE" w:rsidRDefault="00EF2079" w:rsidP="00A30634">
      <w:pPr>
        <w:keepNext/>
        <w:spacing w:before="120" w:after="120" w:line="240" w:lineRule="auto"/>
        <w:ind w:left="720" w:firstLine="0"/>
        <w:rPr>
          <w:rFonts w:cs="Times New Roman"/>
          <w:sz w:val="22"/>
        </w:rPr>
      </w:pPr>
      <w:r w:rsidRPr="006565AE">
        <w:rPr>
          <w:rFonts w:cs="Times New Roman"/>
          <w:sz w:val="22"/>
        </w:rPr>
        <w:lastRenderedPageBreak/>
        <w:t>*</w:t>
      </w:r>
      <w:proofErr w:type="spellStart"/>
      <w:proofErr w:type="gramStart"/>
      <w:r w:rsidR="00435611" w:rsidRPr="006565AE">
        <w:rPr>
          <w:rFonts w:cs="Times New Roman"/>
          <w:b/>
          <w:bCs/>
          <w:sz w:val="22"/>
        </w:rPr>
        <w:t>t</w:t>
      </w:r>
      <w:r w:rsidRPr="006565AE">
        <w:rPr>
          <w:rFonts w:cs="Times New Roman"/>
          <w:b/>
          <w:bCs/>
          <w:sz w:val="22"/>
        </w:rPr>
        <w:t>effects</w:t>
      </w:r>
      <w:proofErr w:type="spellEnd"/>
      <w:proofErr w:type="gramEnd"/>
      <w:r w:rsidRPr="006565AE">
        <w:rPr>
          <w:rFonts w:cs="Times New Roman"/>
          <w:b/>
          <w:bCs/>
          <w:sz w:val="22"/>
        </w:rPr>
        <w:t xml:space="preserve"> </w:t>
      </w:r>
      <w:proofErr w:type="spellStart"/>
      <w:r w:rsidRPr="006565AE">
        <w:rPr>
          <w:rFonts w:cs="Times New Roman"/>
          <w:b/>
          <w:bCs/>
          <w:sz w:val="22"/>
        </w:rPr>
        <w:t>nnmatch</w:t>
      </w:r>
      <w:proofErr w:type="spellEnd"/>
      <w:r w:rsidRPr="006565AE">
        <w:rPr>
          <w:rFonts w:cs="Times New Roman"/>
          <w:b/>
          <w:bCs/>
          <w:sz w:val="22"/>
        </w:rPr>
        <w:t xml:space="preserve"> for treated</w:t>
      </w:r>
    </w:p>
    <w:p w14:paraId="5D056389" w14:textId="22270908" w:rsidR="00CB2244" w:rsidRPr="006565AE" w:rsidRDefault="00EF2079" w:rsidP="0032016A">
      <w:pPr>
        <w:spacing w:before="120" w:after="120" w:line="240" w:lineRule="auto"/>
        <w:ind w:left="720" w:firstLine="0"/>
        <w:rPr>
          <w:rFonts w:cs="Times New Roman"/>
          <w:sz w:val="22"/>
        </w:rPr>
      </w:pPr>
      <w:proofErr w:type="spellStart"/>
      <w:r w:rsidRPr="006565AE">
        <w:rPr>
          <w:rFonts w:cs="Times New Roman"/>
          <w:sz w:val="22"/>
        </w:rPr>
        <w:t>teffects</w:t>
      </w:r>
      <w:proofErr w:type="spellEnd"/>
      <w:r w:rsidRPr="006565AE">
        <w:rPr>
          <w:rFonts w:cs="Times New Roman"/>
          <w:sz w:val="22"/>
        </w:rPr>
        <w:t xml:space="preserve"> </w:t>
      </w:r>
      <w:proofErr w:type="spellStart"/>
      <w:r w:rsidRPr="006565AE">
        <w:rPr>
          <w:rFonts w:cs="Times New Roman"/>
          <w:sz w:val="22"/>
        </w:rPr>
        <w:t>nnmatch</w:t>
      </w:r>
      <w:proofErr w:type="spellEnd"/>
      <w:r w:rsidRPr="006565AE">
        <w:rPr>
          <w:rFonts w:cs="Times New Roman"/>
          <w:sz w:val="22"/>
        </w:rPr>
        <w:t xml:space="preserve"> (death_by_wave_2 `</w:t>
      </w:r>
      <w:proofErr w:type="spellStart"/>
      <w:r w:rsidRPr="006565AE">
        <w:rPr>
          <w:rFonts w:cs="Times New Roman"/>
          <w:sz w:val="22"/>
        </w:rPr>
        <w:t>two_power_age</w:t>
      </w:r>
      <w:proofErr w:type="spellEnd"/>
      <w:r w:rsidRPr="006565AE">
        <w:rPr>
          <w:rFonts w:cs="Times New Roman"/>
          <w:sz w:val="22"/>
        </w:rPr>
        <w:t xml:space="preserve">' </w:t>
      </w:r>
      <w:proofErr w:type="spellStart"/>
      <w:r w:rsidRPr="006565AE">
        <w:rPr>
          <w:rFonts w:cs="Times New Roman"/>
          <w:sz w:val="22"/>
        </w:rPr>
        <w:t>i.gender</w:t>
      </w:r>
      <w:proofErr w:type="spellEnd"/>
      <w:r w:rsidRPr="006565AE">
        <w:rPr>
          <w:rFonts w:cs="Times New Roman"/>
          <w:sz w:val="22"/>
        </w:rPr>
        <w:t xml:space="preserve"> </w:t>
      </w:r>
      <w:proofErr w:type="spellStart"/>
      <w:r w:rsidRPr="006565AE">
        <w:rPr>
          <w:rFonts w:cs="Times New Roman"/>
          <w:sz w:val="22"/>
        </w:rPr>
        <w:t>i.race</w:t>
      </w:r>
      <w:proofErr w:type="spellEnd"/>
      <w:r w:rsidRPr="006565AE">
        <w:rPr>
          <w:rFonts w:cs="Times New Roman"/>
          <w:sz w:val="22"/>
        </w:rPr>
        <w:t xml:space="preserve"> `money' `labor' `comorbidities' `other' </w:t>
      </w:r>
      <w:proofErr w:type="spellStart"/>
      <w:r w:rsidRPr="006565AE">
        <w:rPr>
          <w:rFonts w:cs="Times New Roman"/>
          <w:sz w:val="22"/>
        </w:rPr>
        <w:t>i.gender#i.race</w:t>
      </w:r>
      <w:proofErr w:type="spellEnd"/>
      <w:r w:rsidRPr="006565AE">
        <w:rPr>
          <w:rFonts w:cs="Times New Roman"/>
          <w:sz w:val="22"/>
        </w:rPr>
        <w:t xml:space="preserve"> </w:t>
      </w:r>
      <w:proofErr w:type="spellStart"/>
      <w:r w:rsidRPr="006565AE">
        <w:rPr>
          <w:rFonts w:cs="Times New Roman"/>
          <w:sz w:val="22"/>
        </w:rPr>
        <w:t>i.gender#c</w:t>
      </w:r>
      <w:proofErr w:type="spellEnd"/>
      <w:r w:rsidRPr="006565AE">
        <w:rPr>
          <w:rFonts w:cs="Times New Roman"/>
          <w:sz w:val="22"/>
        </w:rPr>
        <w:t>.(`</w:t>
      </w:r>
      <w:proofErr w:type="spellStart"/>
      <w:r w:rsidRPr="006565AE">
        <w:rPr>
          <w:rFonts w:cs="Times New Roman"/>
          <w:sz w:val="22"/>
        </w:rPr>
        <w:t>two_power_age</w:t>
      </w:r>
      <w:proofErr w:type="spellEnd"/>
      <w:r w:rsidRPr="006565AE">
        <w:rPr>
          <w:rFonts w:cs="Times New Roman"/>
          <w:sz w:val="22"/>
        </w:rPr>
        <w:t xml:space="preserve">') </w:t>
      </w:r>
      <w:proofErr w:type="spellStart"/>
      <w:r w:rsidRPr="006565AE">
        <w:rPr>
          <w:rFonts w:cs="Times New Roman"/>
          <w:sz w:val="22"/>
        </w:rPr>
        <w:t>i.race#c</w:t>
      </w:r>
      <w:proofErr w:type="spellEnd"/>
      <w:r w:rsidRPr="006565AE">
        <w:rPr>
          <w:rFonts w:cs="Times New Roman"/>
          <w:sz w:val="22"/>
        </w:rPr>
        <w:t>.(`</w:t>
      </w:r>
      <w:proofErr w:type="spellStart"/>
      <w:r w:rsidRPr="006565AE">
        <w:rPr>
          <w:rFonts w:cs="Times New Roman"/>
          <w:sz w:val="22"/>
        </w:rPr>
        <w:t>two_power_age</w:t>
      </w:r>
      <w:proofErr w:type="spellEnd"/>
      <w:r w:rsidRPr="006565AE">
        <w:rPr>
          <w:rFonts w:cs="Times New Roman"/>
          <w:sz w:val="22"/>
        </w:rPr>
        <w:t xml:space="preserve">')) (no_insurance_wave_1 ), </w:t>
      </w:r>
      <w:proofErr w:type="spellStart"/>
      <w:r w:rsidRPr="006565AE">
        <w:rPr>
          <w:rFonts w:cs="Times New Roman"/>
          <w:sz w:val="22"/>
        </w:rPr>
        <w:t>atet</w:t>
      </w:r>
      <w:proofErr w:type="spellEnd"/>
      <w:r w:rsidRPr="006565AE">
        <w:rPr>
          <w:rFonts w:cs="Times New Roman"/>
          <w:sz w:val="22"/>
        </w:rPr>
        <w:t xml:space="preserve"> </w:t>
      </w:r>
    </w:p>
    <w:p w14:paraId="3560521B" w14:textId="3470D1C4" w:rsidR="00C224BC" w:rsidRPr="006565AE" w:rsidRDefault="00C224BC" w:rsidP="00A30634">
      <w:pPr>
        <w:keepNext/>
        <w:spacing w:before="120" w:after="120" w:line="240" w:lineRule="auto"/>
        <w:ind w:left="720" w:firstLine="0"/>
        <w:rPr>
          <w:rFonts w:cs="Times New Roman"/>
          <w:sz w:val="22"/>
        </w:rPr>
      </w:pPr>
      <w:r w:rsidRPr="006565AE">
        <w:rPr>
          <w:rFonts w:cs="Times New Roman"/>
          <w:sz w:val="22"/>
        </w:rPr>
        <w:t>*</w:t>
      </w:r>
      <w:proofErr w:type="spellStart"/>
      <w:proofErr w:type="gramStart"/>
      <w:r w:rsidR="00435611" w:rsidRPr="006565AE">
        <w:rPr>
          <w:rFonts w:cs="Times New Roman"/>
          <w:b/>
          <w:bCs/>
          <w:sz w:val="22"/>
        </w:rPr>
        <w:t>t</w:t>
      </w:r>
      <w:r w:rsidRPr="006565AE">
        <w:rPr>
          <w:rFonts w:cs="Times New Roman"/>
          <w:b/>
          <w:bCs/>
          <w:sz w:val="22"/>
        </w:rPr>
        <w:t>effects</w:t>
      </w:r>
      <w:proofErr w:type="spellEnd"/>
      <w:proofErr w:type="gramEnd"/>
      <w:r w:rsidRPr="006565AE">
        <w:rPr>
          <w:rFonts w:cs="Times New Roman"/>
          <w:b/>
          <w:bCs/>
          <w:sz w:val="22"/>
        </w:rPr>
        <w:t xml:space="preserve"> </w:t>
      </w:r>
      <w:proofErr w:type="spellStart"/>
      <w:r w:rsidRPr="006565AE">
        <w:rPr>
          <w:rFonts w:cs="Times New Roman"/>
          <w:b/>
          <w:bCs/>
          <w:sz w:val="22"/>
        </w:rPr>
        <w:t>ipw</w:t>
      </w:r>
      <w:proofErr w:type="spellEnd"/>
      <w:r w:rsidRPr="006565AE">
        <w:rPr>
          <w:rFonts w:cs="Times New Roman"/>
          <w:b/>
          <w:bCs/>
          <w:sz w:val="22"/>
        </w:rPr>
        <w:t xml:space="preserve"> for treated </w:t>
      </w:r>
    </w:p>
    <w:p w14:paraId="4D11502A" w14:textId="4E924D06" w:rsidR="00EF2079" w:rsidRPr="006565AE" w:rsidRDefault="00C224BC" w:rsidP="0032016A">
      <w:pPr>
        <w:spacing w:before="120" w:after="120" w:line="240" w:lineRule="auto"/>
        <w:ind w:left="720" w:firstLine="0"/>
        <w:rPr>
          <w:rFonts w:cs="Times New Roman"/>
          <w:sz w:val="22"/>
        </w:rPr>
      </w:pPr>
      <w:proofErr w:type="spellStart"/>
      <w:r w:rsidRPr="006565AE">
        <w:rPr>
          <w:rFonts w:cs="Times New Roman"/>
          <w:sz w:val="22"/>
        </w:rPr>
        <w:t>teffects</w:t>
      </w:r>
      <w:proofErr w:type="spellEnd"/>
      <w:r w:rsidRPr="006565AE">
        <w:rPr>
          <w:rFonts w:cs="Times New Roman"/>
          <w:sz w:val="22"/>
        </w:rPr>
        <w:t xml:space="preserve"> </w:t>
      </w:r>
      <w:proofErr w:type="spellStart"/>
      <w:r w:rsidRPr="006565AE">
        <w:rPr>
          <w:rFonts w:cs="Times New Roman"/>
          <w:sz w:val="22"/>
        </w:rPr>
        <w:t>ipw</w:t>
      </w:r>
      <w:proofErr w:type="spellEnd"/>
      <w:r w:rsidRPr="006565AE">
        <w:rPr>
          <w:rFonts w:cs="Times New Roman"/>
          <w:sz w:val="22"/>
        </w:rPr>
        <w:t xml:space="preserve"> (death_by_wave_2) (no_insurance_wave_1 `</w:t>
      </w:r>
      <w:proofErr w:type="spellStart"/>
      <w:r w:rsidRPr="006565AE">
        <w:rPr>
          <w:rFonts w:cs="Times New Roman"/>
          <w:sz w:val="22"/>
        </w:rPr>
        <w:t>two_power_age</w:t>
      </w:r>
      <w:proofErr w:type="spellEnd"/>
      <w:r w:rsidRPr="006565AE">
        <w:rPr>
          <w:rFonts w:cs="Times New Roman"/>
          <w:sz w:val="22"/>
        </w:rPr>
        <w:t xml:space="preserve">' </w:t>
      </w:r>
      <w:proofErr w:type="spellStart"/>
      <w:r w:rsidRPr="006565AE">
        <w:rPr>
          <w:rFonts w:cs="Times New Roman"/>
          <w:sz w:val="22"/>
        </w:rPr>
        <w:t>i.gender</w:t>
      </w:r>
      <w:proofErr w:type="spellEnd"/>
      <w:r w:rsidRPr="006565AE">
        <w:rPr>
          <w:rFonts w:cs="Times New Roman"/>
          <w:sz w:val="22"/>
        </w:rPr>
        <w:t xml:space="preserve"> </w:t>
      </w:r>
      <w:proofErr w:type="spellStart"/>
      <w:r w:rsidRPr="006565AE">
        <w:rPr>
          <w:rFonts w:cs="Times New Roman"/>
          <w:sz w:val="22"/>
        </w:rPr>
        <w:t>i.race</w:t>
      </w:r>
      <w:proofErr w:type="spellEnd"/>
      <w:r w:rsidRPr="006565AE">
        <w:rPr>
          <w:rFonts w:cs="Times New Roman"/>
          <w:sz w:val="22"/>
        </w:rPr>
        <w:t xml:space="preserve"> `money' `labor' `comorbidities' `other' </w:t>
      </w:r>
      <w:proofErr w:type="spellStart"/>
      <w:r w:rsidRPr="006565AE">
        <w:rPr>
          <w:rFonts w:cs="Times New Roman"/>
          <w:sz w:val="22"/>
        </w:rPr>
        <w:t>i.gender#i.race</w:t>
      </w:r>
      <w:proofErr w:type="spellEnd"/>
      <w:r w:rsidRPr="006565AE">
        <w:rPr>
          <w:rFonts w:cs="Times New Roman"/>
          <w:sz w:val="22"/>
        </w:rPr>
        <w:t xml:space="preserve"> </w:t>
      </w:r>
      <w:proofErr w:type="spellStart"/>
      <w:r w:rsidRPr="006565AE">
        <w:rPr>
          <w:rFonts w:cs="Times New Roman"/>
          <w:sz w:val="22"/>
        </w:rPr>
        <w:t>i.gender#c</w:t>
      </w:r>
      <w:proofErr w:type="spellEnd"/>
      <w:r w:rsidRPr="006565AE">
        <w:rPr>
          <w:rFonts w:cs="Times New Roman"/>
          <w:sz w:val="22"/>
        </w:rPr>
        <w:t>.(`</w:t>
      </w:r>
      <w:proofErr w:type="spellStart"/>
      <w:r w:rsidRPr="006565AE">
        <w:rPr>
          <w:rFonts w:cs="Times New Roman"/>
          <w:sz w:val="22"/>
        </w:rPr>
        <w:t>two_power_age</w:t>
      </w:r>
      <w:proofErr w:type="spellEnd"/>
      <w:r w:rsidRPr="006565AE">
        <w:rPr>
          <w:rFonts w:cs="Times New Roman"/>
          <w:sz w:val="22"/>
        </w:rPr>
        <w:t xml:space="preserve">') </w:t>
      </w:r>
      <w:proofErr w:type="spellStart"/>
      <w:r w:rsidRPr="006565AE">
        <w:rPr>
          <w:rFonts w:cs="Times New Roman"/>
          <w:sz w:val="22"/>
        </w:rPr>
        <w:t>i.race#c</w:t>
      </w:r>
      <w:proofErr w:type="spellEnd"/>
      <w:r w:rsidRPr="006565AE">
        <w:rPr>
          <w:rFonts w:cs="Times New Roman"/>
          <w:sz w:val="22"/>
        </w:rPr>
        <w:t>.(`</w:t>
      </w:r>
      <w:proofErr w:type="spellStart"/>
      <w:r w:rsidRPr="006565AE">
        <w:rPr>
          <w:rFonts w:cs="Times New Roman"/>
          <w:sz w:val="22"/>
        </w:rPr>
        <w:t>two_power_age</w:t>
      </w:r>
      <w:proofErr w:type="spellEnd"/>
      <w:r w:rsidRPr="006565AE">
        <w:rPr>
          <w:rFonts w:cs="Times New Roman"/>
          <w:sz w:val="22"/>
        </w:rPr>
        <w:t xml:space="preserve">')), </w:t>
      </w:r>
      <w:proofErr w:type="spellStart"/>
      <w:r w:rsidRPr="006565AE">
        <w:rPr>
          <w:rFonts w:cs="Times New Roman"/>
          <w:sz w:val="22"/>
        </w:rPr>
        <w:t>atet</w:t>
      </w:r>
      <w:proofErr w:type="spellEnd"/>
      <w:r w:rsidRPr="006565AE">
        <w:rPr>
          <w:rFonts w:cs="Times New Roman"/>
          <w:sz w:val="22"/>
        </w:rPr>
        <w:t xml:space="preserve"> </w:t>
      </w:r>
    </w:p>
    <w:p w14:paraId="2A6E6A29" w14:textId="43AE30AA" w:rsidR="00C224BC" w:rsidRPr="006565AE" w:rsidRDefault="00D975A7" w:rsidP="0032016A">
      <w:pPr>
        <w:spacing w:before="120" w:after="120" w:line="240" w:lineRule="auto"/>
        <w:ind w:firstLine="0"/>
        <w:rPr>
          <w:rFonts w:cs="Times New Roman"/>
          <w:sz w:val="22"/>
        </w:rPr>
      </w:pPr>
      <w:r w:rsidRPr="006565AE">
        <w:rPr>
          <w:rFonts w:cs="Times New Roman"/>
          <w:b/>
          <w:bCs/>
          <w:sz w:val="22"/>
        </w:rPr>
        <w:t>2) Question</w:t>
      </w:r>
      <w:r w:rsidRPr="006565AE">
        <w:rPr>
          <w:rFonts w:cs="Times New Roman"/>
          <w:sz w:val="22"/>
        </w:rPr>
        <w:t>: Estimate the treatment effect (the mortality for the treated (uninsured)  relative to the controls (insured) using each balancing method</w:t>
      </w:r>
      <w:r w:rsidR="00DA649B" w:rsidRPr="006565AE">
        <w:rPr>
          <w:rFonts w:cs="Times New Roman"/>
          <w:sz w:val="22"/>
        </w:rPr>
        <w:t xml:space="preserve"> </w:t>
      </w:r>
      <w:r w:rsidRPr="006565AE">
        <w:rPr>
          <w:rFonts w:cs="Times New Roman"/>
          <w:sz w:val="22"/>
        </w:rPr>
        <w:t>on the balanced sample, at each of waves 2-11</w:t>
      </w:r>
      <w:r w:rsidR="00941909" w:rsidRPr="006565AE">
        <w:rPr>
          <w:rFonts w:cs="Times New Roman"/>
          <w:sz w:val="22"/>
        </w:rPr>
        <w:t xml:space="preserve">. </w:t>
      </w:r>
    </w:p>
    <w:p w14:paraId="245AABF0" w14:textId="3B6EF9E4" w:rsidR="00D975A7" w:rsidRPr="006565AE" w:rsidRDefault="00D975A7" w:rsidP="00A30634">
      <w:pPr>
        <w:spacing w:before="120" w:after="120" w:line="240" w:lineRule="auto"/>
        <w:ind w:left="720" w:firstLine="0"/>
        <w:rPr>
          <w:rFonts w:cs="Times New Roman"/>
          <w:sz w:val="22"/>
        </w:rPr>
      </w:pPr>
      <w:r w:rsidRPr="006565AE">
        <w:rPr>
          <w:rFonts w:cs="Times New Roman"/>
          <w:b/>
          <w:bCs/>
          <w:sz w:val="22"/>
        </w:rPr>
        <w:t>STATA Code for Step 2</w:t>
      </w:r>
      <w:r w:rsidRPr="006565AE">
        <w:rPr>
          <w:rFonts w:cs="Times New Roman"/>
          <w:sz w:val="22"/>
        </w:rPr>
        <w:t xml:space="preserve">: </w:t>
      </w:r>
    </w:p>
    <w:p w14:paraId="7A3CD48C" w14:textId="77777777" w:rsidR="003C6AAC" w:rsidRPr="006565AE" w:rsidRDefault="003C6AAC" w:rsidP="0032016A">
      <w:pPr>
        <w:spacing w:before="120" w:after="120" w:line="240" w:lineRule="auto"/>
        <w:ind w:left="720" w:firstLine="0"/>
        <w:rPr>
          <w:rFonts w:cs="Times New Roman"/>
          <w:sz w:val="22"/>
        </w:rPr>
      </w:pPr>
      <w:r w:rsidRPr="006565AE">
        <w:rPr>
          <w:rFonts w:cs="Times New Roman"/>
          <w:sz w:val="22"/>
        </w:rPr>
        <w:t xml:space="preserve">set seed </w:t>
      </w:r>
      <w:proofErr w:type="gramStart"/>
      <w:r w:rsidRPr="006565AE">
        <w:rPr>
          <w:rFonts w:cs="Times New Roman"/>
          <w:sz w:val="22"/>
        </w:rPr>
        <w:t>12354</w:t>
      </w:r>
      <w:proofErr w:type="gramEnd"/>
    </w:p>
    <w:p w14:paraId="14754C5B" w14:textId="2BF708D4" w:rsidR="003C6AAC" w:rsidRPr="006565AE" w:rsidRDefault="003C6AAC" w:rsidP="00A30634">
      <w:pPr>
        <w:spacing w:before="120" w:after="120" w:line="240" w:lineRule="auto"/>
        <w:ind w:left="720" w:firstLine="0"/>
        <w:rPr>
          <w:rFonts w:cs="Times New Roman"/>
          <w:b/>
          <w:bCs/>
          <w:sz w:val="22"/>
        </w:rPr>
      </w:pPr>
      <w:r w:rsidRPr="006565AE">
        <w:rPr>
          <w:rFonts w:cs="Times New Roman"/>
          <w:b/>
          <w:bCs/>
          <w:sz w:val="22"/>
        </w:rPr>
        <w:t>*Loop over the waves</w:t>
      </w:r>
    </w:p>
    <w:p w14:paraId="56E22D29" w14:textId="26C952AC" w:rsidR="003C6AAC" w:rsidRPr="006565AE" w:rsidRDefault="003C6AAC" w:rsidP="0032016A">
      <w:pPr>
        <w:spacing w:before="120" w:after="120" w:line="240" w:lineRule="auto"/>
        <w:ind w:left="720" w:firstLine="0"/>
        <w:rPr>
          <w:rFonts w:cs="Times New Roman"/>
          <w:sz w:val="22"/>
        </w:rPr>
      </w:pPr>
      <w:proofErr w:type="spellStart"/>
      <w:r w:rsidRPr="006565AE">
        <w:rPr>
          <w:rFonts w:cs="Times New Roman"/>
          <w:sz w:val="22"/>
        </w:rPr>
        <w:t>forval</w:t>
      </w:r>
      <w:proofErr w:type="spellEnd"/>
      <w:r w:rsidRPr="006565AE">
        <w:rPr>
          <w:rFonts w:cs="Times New Roman"/>
          <w:sz w:val="22"/>
        </w:rPr>
        <w:t xml:space="preserve"> y=2/11{</w:t>
      </w:r>
    </w:p>
    <w:p w14:paraId="22042865" w14:textId="242F407F" w:rsidR="003C6AAC" w:rsidRPr="006565AE" w:rsidRDefault="003C6AAC" w:rsidP="00A30634">
      <w:pPr>
        <w:spacing w:before="120" w:after="120" w:line="240" w:lineRule="auto"/>
        <w:ind w:left="720" w:firstLine="0"/>
        <w:rPr>
          <w:rFonts w:cs="Times New Roman"/>
          <w:b/>
          <w:bCs/>
          <w:sz w:val="22"/>
        </w:rPr>
      </w:pPr>
      <w:r w:rsidRPr="006565AE">
        <w:rPr>
          <w:rFonts w:cs="Times New Roman"/>
          <w:b/>
          <w:bCs/>
          <w:sz w:val="22"/>
        </w:rPr>
        <w:t>*</w:t>
      </w:r>
      <w:proofErr w:type="spellStart"/>
      <w:proofErr w:type="gramStart"/>
      <w:r w:rsidR="00435611" w:rsidRPr="006565AE">
        <w:rPr>
          <w:rFonts w:cs="Times New Roman"/>
          <w:b/>
          <w:bCs/>
          <w:sz w:val="22"/>
        </w:rPr>
        <w:t>t</w:t>
      </w:r>
      <w:r w:rsidRPr="006565AE">
        <w:rPr>
          <w:rFonts w:cs="Times New Roman"/>
          <w:b/>
          <w:bCs/>
          <w:sz w:val="22"/>
        </w:rPr>
        <w:t>effects</w:t>
      </w:r>
      <w:proofErr w:type="spellEnd"/>
      <w:proofErr w:type="gramEnd"/>
      <w:r w:rsidRPr="006565AE">
        <w:rPr>
          <w:rFonts w:cs="Times New Roman"/>
          <w:b/>
          <w:bCs/>
          <w:sz w:val="22"/>
        </w:rPr>
        <w:t xml:space="preserve"> </w:t>
      </w:r>
      <w:proofErr w:type="spellStart"/>
      <w:r w:rsidRPr="006565AE">
        <w:rPr>
          <w:rFonts w:cs="Times New Roman"/>
          <w:b/>
          <w:bCs/>
          <w:sz w:val="22"/>
        </w:rPr>
        <w:t>psmatch</w:t>
      </w:r>
      <w:proofErr w:type="spellEnd"/>
      <w:r w:rsidRPr="006565AE">
        <w:rPr>
          <w:rFonts w:cs="Times New Roman"/>
          <w:b/>
          <w:bCs/>
          <w:sz w:val="22"/>
        </w:rPr>
        <w:t xml:space="preserve"> for ATT</w:t>
      </w:r>
    </w:p>
    <w:p w14:paraId="367175C4" w14:textId="63C5FDF1" w:rsidR="003C6AAC" w:rsidRPr="006565AE" w:rsidRDefault="003C6AAC" w:rsidP="0032016A">
      <w:pPr>
        <w:spacing w:before="120" w:after="120" w:line="240" w:lineRule="auto"/>
        <w:ind w:left="720" w:firstLine="0"/>
        <w:rPr>
          <w:rFonts w:cs="Times New Roman"/>
          <w:sz w:val="22"/>
        </w:rPr>
      </w:pPr>
      <w:proofErr w:type="spellStart"/>
      <w:r w:rsidRPr="006565AE">
        <w:rPr>
          <w:rFonts w:cs="Times New Roman"/>
          <w:sz w:val="22"/>
        </w:rPr>
        <w:t>teffects</w:t>
      </w:r>
      <w:proofErr w:type="spellEnd"/>
      <w:r w:rsidRPr="006565AE">
        <w:rPr>
          <w:rFonts w:cs="Times New Roman"/>
          <w:sz w:val="22"/>
        </w:rPr>
        <w:t xml:space="preserve"> </w:t>
      </w:r>
      <w:proofErr w:type="spellStart"/>
      <w:r w:rsidRPr="006565AE">
        <w:rPr>
          <w:rFonts w:cs="Times New Roman"/>
          <w:sz w:val="22"/>
        </w:rPr>
        <w:t>psmatch</w:t>
      </w:r>
      <w:proofErr w:type="spellEnd"/>
      <w:r w:rsidRPr="006565AE">
        <w:rPr>
          <w:rFonts w:cs="Times New Roman"/>
          <w:sz w:val="22"/>
        </w:rPr>
        <w:t xml:space="preserve"> (</w:t>
      </w:r>
      <w:proofErr w:type="spellStart"/>
      <w:r w:rsidRPr="006565AE">
        <w:rPr>
          <w:rFonts w:cs="Times New Roman"/>
          <w:sz w:val="22"/>
        </w:rPr>
        <w:t>death_by_wave_`y</w:t>
      </w:r>
      <w:proofErr w:type="spellEnd"/>
      <w:r w:rsidRPr="006565AE">
        <w:rPr>
          <w:rFonts w:cs="Times New Roman"/>
          <w:sz w:val="22"/>
        </w:rPr>
        <w:t>') (no_insurance_wave_1 `</w:t>
      </w:r>
      <w:proofErr w:type="spellStart"/>
      <w:r w:rsidRPr="006565AE">
        <w:rPr>
          <w:rFonts w:cs="Times New Roman"/>
          <w:sz w:val="22"/>
        </w:rPr>
        <w:t>two_power_age</w:t>
      </w:r>
      <w:proofErr w:type="spellEnd"/>
      <w:r w:rsidRPr="006565AE">
        <w:rPr>
          <w:rFonts w:cs="Times New Roman"/>
          <w:sz w:val="22"/>
        </w:rPr>
        <w:t xml:space="preserve">' </w:t>
      </w:r>
      <w:proofErr w:type="spellStart"/>
      <w:r w:rsidRPr="006565AE">
        <w:rPr>
          <w:rFonts w:cs="Times New Roman"/>
          <w:sz w:val="22"/>
        </w:rPr>
        <w:t>i.gender</w:t>
      </w:r>
      <w:proofErr w:type="spellEnd"/>
      <w:r w:rsidRPr="006565AE">
        <w:rPr>
          <w:rFonts w:cs="Times New Roman"/>
          <w:sz w:val="22"/>
        </w:rPr>
        <w:t xml:space="preserve"> </w:t>
      </w:r>
      <w:proofErr w:type="spellStart"/>
      <w:r w:rsidRPr="006565AE">
        <w:rPr>
          <w:rFonts w:cs="Times New Roman"/>
          <w:sz w:val="22"/>
        </w:rPr>
        <w:t>i.race</w:t>
      </w:r>
      <w:proofErr w:type="spellEnd"/>
      <w:r w:rsidRPr="006565AE">
        <w:rPr>
          <w:rFonts w:cs="Times New Roman"/>
          <w:sz w:val="22"/>
        </w:rPr>
        <w:t xml:space="preserve"> `money' `labor' `comorbidities' `other' </w:t>
      </w:r>
      <w:proofErr w:type="spellStart"/>
      <w:r w:rsidRPr="006565AE">
        <w:rPr>
          <w:rFonts w:cs="Times New Roman"/>
          <w:sz w:val="22"/>
        </w:rPr>
        <w:t>i.gender#i.race</w:t>
      </w:r>
      <w:proofErr w:type="spellEnd"/>
      <w:r w:rsidRPr="006565AE">
        <w:rPr>
          <w:rFonts w:cs="Times New Roman"/>
          <w:sz w:val="22"/>
        </w:rPr>
        <w:t xml:space="preserve"> </w:t>
      </w:r>
      <w:proofErr w:type="spellStart"/>
      <w:r w:rsidRPr="006565AE">
        <w:rPr>
          <w:rFonts w:cs="Times New Roman"/>
          <w:sz w:val="22"/>
        </w:rPr>
        <w:t>i.gender#c</w:t>
      </w:r>
      <w:proofErr w:type="spellEnd"/>
      <w:r w:rsidRPr="006565AE">
        <w:rPr>
          <w:rFonts w:cs="Times New Roman"/>
          <w:sz w:val="22"/>
        </w:rPr>
        <w:t>.(`</w:t>
      </w:r>
      <w:proofErr w:type="spellStart"/>
      <w:r w:rsidRPr="006565AE">
        <w:rPr>
          <w:rFonts w:cs="Times New Roman"/>
          <w:sz w:val="22"/>
        </w:rPr>
        <w:t>two_power_age</w:t>
      </w:r>
      <w:proofErr w:type="spellEnd"/>
      <w:r w:rsidRPr="006565AE">
        <w:rPr>
          <w:rFonts w:cs="Times New Roman"/>
          <w:sz w:val="22"/>
        </w:rPr>
        <w:t xml:space="preserve">') </w:t>
      </w:r>
      <w:proofErr w:type="spellStart"/>
      <w:r w:rsidRPr="006565AE">
        <w:rPr>
          <w:rFonts w:cs="Times New Roman"/>
          <w:sz w:val="22"/>
        </w:rPr>
        <w:t>i.race#c</w:t>
      </w:r>
      <w:proofErr w:type="spellEnd"/>
      <w:r w:rsidRPr="006565AE">
        <w:rPr>
          <w:rFonts w:cs="Times New Roman"/>
          <w:sz w:val="22"/>
        </w:rPr>
        <w:t>.(`</w:t>
      </w:r>
      <w:proofErr w:type="spellStart"/>
      <w:r w:rsidRPr="006565AE">
        <w:rPr>
          <w:rFonts w:cs="Times New Roman"/>
          <w:sz w:val="22"/>
        </w:rPr>
        <w:t>two_power_age</w:t>
      </w:r>
      <w:proofErr w:type="spellEnd"/>
      <w:r w:rsidRPr="006565AE">
        <w:rPr>
          <w:rFonts w:cs="Times New Roman"/>
          <w:sz w:val="22"/>
        </w:rPr>
        <w:t xml:space="preserve">'), logit), </w:t>
      </w:r>
      <w:proofErr w:type="spellStart"/>
      <w:r w:rsidRPr="006565AE">
        <w:rPr>
          <w:rFonts w:cs="Times New Roman"/>
          <w:sz w:val="22"/>
        </w:rPr>
        <w:t>atet</w:t>
      </w:r>
      <w:proofErr w:type="spellEnd"/>
      <w:r w:rsidRPr="006565AE">
        <w:rPr>
          <w:rFonts w:cs="Times New Roman"/>
          <w:sz w:val="22"/>
        </w:rPr>
        <w:t xml:space="preserve"> </w:t>
      </w:r>
      <w:proofErr w:type="spellStart"/>
      <w:r w:rsidRPr="006565AE">
        <w:rPr>
          <w:rFonts w:cs="Times New Roman"/>
          <w:sz w:val="22"/>
        </w:rPr>
        <w:t>vce</w:t>
      </w:r>
      <w:proofErr w:type="spellEnd"/>
      <w:r w:rsidRPr="006565AE">
        <w:rPr>
          <w:rFonts w:cs="Times New Roman"/>
          <w:sz w:val="22"/>
        </w:rPr>
        <w:t>(robust)</w:t>
      </w:r>
    </w:p>
    <w:p w14:paraId="09FAF910" w14:textId="6CBEB9D1" w:rsidR="003C6AAC" w:rsidRPr="006565AE" w:rsidRDefault="003C6AAC" w:rsidP="0032016A">
      <w:pPr>
        <w:spacing w:before="120" w:after="120" w:line="240" w:lineRule="auto"/>
        <w:ind w:left="720" w:firstLine="0"/>
        <w:rPr>
          <w:rFonts w:cs="Times New Roman"/>
          <w:sz w:val="22"/>
        </w:rPr>
      </w:pPr>
      <w:r w:rsidRPr="006565AE">
        <w:rPr>
          <w:rFonts w:cs="Times New Roman"/>
          <w:sz w:val="22"/>
        </w:rPr>
        <w:t xml:space="preserve">outreg2 using "$desktop\\ATT.xls", excel append </w:t>
      </w:r>
      <w:proofErr w:type="spellStart"/>
      <w:r w:rsidRPr="006565AE">
        <w:rPr>
          <w:rFonts w:cs="Times New Roman"/>
          <w:sz w:val="22"/>
        </w:rPr>
        <w:t>ctitle</w:t>
      </w:r>
      <w:proofErr w:type="spellEnd"/>
      <w:r w:rsidRPr="006565AE">
        <w:rPr>
          <w:rFonts w:cs="Times New Roman"/>
          <w:sz w:val="22"/>
        </w:rPr>
        <w:t>("</w:t>
      </w:r>
      <w:proofErr w:type="spellStart"/>
      <w:r w:rsidRPr="006565AE">
        <w:rPr>
          <w:rFonts w:cs="Times New Roman"/>
          <w:sz w:val="22"/>
        </w:rPr>
        <w:t>psmatch</w:t>
      </w:r>
      <w:proofErr w:type="spellEnd"/>
      <w:r w:rsidRPr="006565AE">
        <w:rPr>
          <w:rFonts w:cs="Times New Roman"/>
          <w:sz w:val="22"/>
        </w:rPr>
        <w:t xml:space="preserve"> </w:t>
      </w:r>
      <w:proofErr w:type="spellStart"/>
      <w:r w:rsidRPr="006565AE">
        <w:rPr>
          <w:rFonts w:cs="Times New Roman"/>
          <w:sz w:val="22"/>
        </w:rPr>
        <w:t>wave`y</w:t>
      </w:r>
      <w:proofErr w:type="spellEnd"/>
      <w:r w:rsidRPr="006565AE">
        <w:rPr>
          <w:rFonts w:cs="Times New Roman"/>
          <w:sz w:val="22"/>
        </w:rPr>
        <w:t xml:space="preserve">'") e(n1 </w:t>
      </w:r>
      <w:proofErr w:type="spellStart"/>
      <w:r w:rsidRPr="006565AE">
        <w:rPr>
          <w:rFonts w:cs="Times New Roman"/>
          <w:sz w:val="22"/>
        </w:rPr>
        <w:t>vcetype</w:t>
      </w:r>
      <w:proofErr w:type="spellEnd"/>
      <w:r w:rsidRPr="006565AE">
        <w:rPr>
          <w:rFonts w:cs="Times New Roman"/>
          <w:sz w:val="22"/>
        </w:rPr>
        <w:t xml:space="preserve"> </w:t>
      </w:r>
      <w:proofErr w:type="spellStart"/>
      <w:r w:rsidRPr="006565AE">
        <w:rPr>
          <w:rFonts w:cs="Times New Roman"/>
          <w:sz w:val="22"/>
        </w:rPr>
        <w:t>cmd</w:t>
      </w:r>
      <w:proofErr w:type="spellEnd"/>
      <w:r w:rsidRPr="006565AE">
        <w:rPr>
          <w:rFonts w:cs="Times New Roman"/>
          <w:sz w:val="22"/>
        </w:rPr>
        <w:t xml:space="preserve"> </w:t>
      </w:r>
      <w:proofErr w:type="spellStart"/>
      <w:r w:rsidRPr="006565AE">
        <w:rPr>
          <w:rFonts w:cs="Times New Roman"/>
          <w:sz w:val="22"/>
        </w:rPr>
        <w:t>subcmd</w:t>
      </w:r>
      <w:proofErr w:type="spellEnd"/>
      <w:r w:rsidRPr="006565AE">
        <w:rPr>
          <w:rFonts w:cs="Times New Roman"/>
          <w:sz w:val="22"/>
        </w:rPr>
        <w:t xml:space="preserve"> stat)</w:t>
      </w:r>
    </w:p>
    <w:p w14:paraId="6272531E" w14:textId="6194F1C2" w:rsidR="00DA649B" w:rsidRPr="006565AE" w:rsidRDefault="00DA649B" w:rsidP="0032016A">
      <w:pPr>
        <w:spacing w:before="120" w:after="120" w:line="240" w:lineRule="auto"/>
        <w:ind w:firstLine="0"/>
        <w:rPr>
          <w:rFonts w:cs="Times New Roman"/>
          <w:sz w:val="22"/>
        </w:rPr>
      </w:pPr>
      <w:r w:rsidRPr="006565AE">
        <w:rPr>
          <w:rFonts w:cs="Times New Roman"/>
          <w:sz w:val="22"/>
        </w:rPr>
        <w:t xml:space="preserve">Note:  The </w:t>
      </w:r>
      <w:proofErr w:type="spellStart"/>
      <w:r w:rsidRPr="006565AE">
        <w:rPr>
          <w:rFonts w:cs="Times New Roman"/>
          <w:sz w:val="22"/>
        </w:rPr>
        <w:t>bdec</w:t>
      </w:r>
      <w:proofErr w:type="spellEnd"/>
      <w:r w:rsidRPr="006565AE">
        <w:rPr>
          <w:rFonts w:cs="Times New Roman"/>
          <w:sz w:val="22"/>
        </w:rPr>
        <w:t xml:space="preserve">, </w:t>
      </w:r>
      <w:proofErr w:type="spellStart"/>
      <w:r w:rsidRPr="006565AE">
        <w:rPr>
          <w:rFonts w:cs="Times New Roman"/>
          <w:sz w:val="22"/>
        </w:rPr>
        <w:t>sdec</w:t>
      </w:r>
      <w:proofErr w:type="spellEnd"/>
      <w:r w:rsidRPr="006565AE">
        <w:rPr>
          <w:rFonts w:cs="Times New Roman"/>
          <w:sz w:val="22"/>
        </w:rPr>
        <w:t xml:space="preserve">, and </w:t>
      </w:r>
      <w:proofErr w:type="spellStart"/>
      <w:r w:rsidRPr="006565AE">
        <w:rPr>
          <w:rFonts w:cs="Times New Roman"/>
          <w:sz w:val="22"/>
        </w:rPr>
        <w:t>tdec</w:t>
      </w:r>
      <w:proofErr w:type="spellEnd"/>
      <w:r w:rsidRPr="006565AE">
        <w:rPr>
          <w:rFonts w:cs="Times New Roman"/>
          <w:sz w:val="22"/>
        </w:rPr>
        <w:t xml:space="preserve"> options export the coefficient, standard error, and t-statistics with the specified number of digits after the decimal point.</w:t>
      </w:r>
      <w:r w:rsidR="00CF7E7E">
        <w:rPr>
          <w:rFonts w:cs="Times New Roman"/>
          <w:sz w:val="22"/>
        </w:rPr>
        <w:t xml:space="preserve"> </w:t>
      </w:r>
      <w:ins w:id="0" w:author="Lorenzo" w:date="2023-06-20T13:46:00Z">
        <w:r w:rsidR="00CF7E7E">
          <w:rPr>
            <w:rFonts w:cs="Times New Roman"/>
            <w:sz w:val="22"/>
          </w:rPr>
          <w:t xml:space="preserve">However, with </w:t>
        </w:r>
        <w:proofErr w:type="spellStart"/>
        <w:r w:rsidR="00CF7E7E">
          <w:rPr>
            <w:rFonts w:cs="Times New Roman"/>
            <w:sz w:val="22"/>
          </w:rPr>
          <w:t>teffects</w:t>
        </w:r>
        <w:proofErr w:type="spellEnd"/>
        <w:r w:rsidR="00CF7E7E">
          <w:rPr>
            <w:rFonts w:cs="Times New Roman"/>
            <w:sz w:val="22"/>
          </w:rPr>
          <w:t>, only coefficient and standard error can be exported</w:t>
        </w:r>
        <w:r w:rsidR="004D0243">
          <w:rPr>
            <w:rFonts w:cs="Times New Roman"/>
            <w:sz w:val="22"/>
          </w:rPr>
          <w:t xml:space="preserve"> and only with 4 digits.</w:t>
        </w:r>
      </w:ins>
    </w:p>
    <w:p w14:paraId="376F0B31" w14:textId="3AC019ED" w:rsidR="003C6AAC" w:rsidRPr="006565AE" w:rsidRDefault="003C6AAC" w:rsidP="00A30634">
      <w:pPr>
        <w:spacing w:before="120" w:after="120" w:line="240" w:lineRule="auto"/>
        <w:ind w:left="720" w:firstLine="0"/>
        <w:rPr>
          <w:rFonts w:cs="Times New Roman"/>
          <w:b/>
          <w:bCs/>
          <w:sz w:val="22"/>
        </w:rPr>
      </w:pPr>
      <w:r w:rsidRPr="006565AE">
        <w:rPr>
          <w:rFonts w:cs="Times New Roman"/>
          <w:b/>
          <w:bCs/>
          <w:sz w:val="22"/>
        </w:rPr>
        <w:t>*</w:t>
      </w:r>
      <w:proofErr w:type="spellStart"/>
      <w:proofErr w:type="gramStart"/>
      <w:r w:rsidR="00435611" w:rsidRPr="006565AE">
        <w:rPr>
          <w:rFonts w:cs="Times New Roman"/>
          <w:b/>
          <w:bCs/>
          <w:sz w:val="22"/>
        </w:rPr>
        <w:t>t</w:t>
      </w:r>
      <w:r w:rsidRPr="006565AE">
        <w:rPr>
          <w:rFonts w:cs="Times New Roman"/>
          <w:b/>
          <w:bCs/>
          <w:sz w:val="22"/>
        </w:rPr>
        <w:t>effects</w:t>
      </w:r>
      <w:proofErr w:type="spellEnd"/>
      <w:proofErr w:type="gramEnd"/>
      <w:r w:rsidRPr="006565AE">
        <w:rPr>
          <w:rFonts w:cs="Times New Roman"/>
          <w:b/>
          <w:bCs/>
          <w:sz w:val="22"/>
        </w:rPr>
        <w:t xml:space="preserve"> </w:t>
      </w:r>
      <w:proofErr w:type="spellStart"/>
      <w:r w:rsidRPr="006565AE">
        <w:rPr>
          <w:rFonts w:cs="Times New Roman"/>
          <w:b/>
          <w:bCs/>
          <w:sz w:val="22"/>
        </w:rPr>
        <w:t>nnmatch</w:t>
      </w:r>
      <w:proofErr w:type="spellEnd"/>
      <w:r w:rsidRPr="006565AE">
        <w:rPr>
          <w:rFonts w:cs="Times New Roman"/>
          <w:b/>
          <w:bCs/>
          <w:sz w:val="22"/>
        </w:rPr>
        <w:t xml:space="preserve"> for ATT</w:t>
      </w:r>
    </w:p>
    <w:p w14:paraId="2896C3AA" w14:textId="556A101A" w:rsidR="003C6AAC" w:rsidRPr="006565AE" w:rsidRDefault="003C6AAC" w:rsidP="0032016A">
      <w:pPr>
        <w:spacing w:before="120" w:after="120" w:line="240" w:lineRule="auto"/>
        <w:ind w:left="720" w:firstLine="0"/>
        <w:rPr>
          <w:rFonts w:cs="Times New Roman"/>
          <w:sz w:val="22"/>
        </w:rPr>
      </w:pPr>
      <w:proofErr w:type="spellStart"/>
      <w:r w:rsidRPr="006565AE">
        <w:rPr>
          <w:rFonts w:cs="Times New Roman"/>
          <w:sz w:val="22"/>
        </w:rPr>
        <w:t>teffects</w:t>
      </w:r>
      <w:proofErr w:type="spellEnd"/>
      <w:r w:rsidRPr="006565AE">
        <w:rPr>
          <w:rFonts w:cs="Times New Roman"/>
          <w:sz w:val="22"/>
        </w:rPr>
        <w:t xml:space="preserve"> </w:t>
      </w:r>
      <w:proofErr w:type="spellStart"/>
      <w:r w:rsidRPr="006565AE">
        <w:rPr>
          <w:rFonts w:cs="Times New Roman"/>
          <w:sz w:val="22"/>
        </w:rPr>
        <w:t>nnmatch</w:t>
      </w:r>
      <w:proofErr w:type="spellEnd"/>
      <w:r w:rsidRPr="006565AE">
        <w:rPr>
          <w:rFonts w:cs="Times New Roman"/>
          <w:sz w:val="22"/>
        </w:rPr>
        <w:t xml:space="preserve"> (</w:t>
      </w:r>
      <w:proofErr w:type="spellStart"/>
      <w:r w:rsidRPr="006565AE">
        <w:rPr>
          <w:rFonts w:cs="Times New Roman"/>
          <w:sz w:val="22"/>
        </w:rPr>
        <w:t>death_by_wave_`y</w:t>
      </w:r>
      <w:proofErr w:type="spellEnd"/>
      <w:r w:rsidRPr="006565AE">
        <w:rPr>
          <w:rFonts w:cs="Times New Roman"/>
          <w:sz w:val="22"/>
        </w:rPr>
        <w:t>' `</w:t>
      </w:r>
      <w:proofErr w:type="spellStart"/>
      <w:r w:rsidRPr="006565AE">
        <w:rPr>
          <w:rFonts w:cs="Times New Roman"/>
          <w:sz w:val="22"/>
        </w:rPr>
        <w:t>two_power_age</w:t>
      </w:r>
      <w:proofErr w:type="spellEnd"/>
      <w:r w:rsidRPr="006565AE">
        <w:rPr>
          <w:rFonts w:cs="Times New Roman"/>
          <w:sz w:val="22"/>
        </w:rPr>
        <w:t xml:space="preserve">' </w:t>
      </w:r>
      <w:proofErr w:type="spellStart"/>
      <w:r w:rsidRPr="006565AE">
        <w:rPr>
          <w:rFonts w:cs="Times New Roman"/>
          <w:sz w:val="22"/>
        </w:rPr>
        <w:t>i.gender</w:t>
      </w:r>
      <w:proofErr w:type="spellEnd"/>
      <w:r w:rsidRPr="006565AE">
        <w:rPr>
          <w:rFonts w:cs="Times New Roman"/>
          <w:sz w:val="22"/>
        </w:rPr>
        <w:t xml:space="preserve"> </w:t>
      </w:r>
      <w:proofErr w:type="spellStart"/>
      <w:r w:rsidRPr="006565AE">
        <w:rPr>
          <w:rFonts w:cs="Times New Roman"/>
          <w:sz w:val="22"/>
        </w:rPr>
        <w:t>i.race</w:t>
      </w:r>
      <w:proofErr w:type="spellEnd"/>
      <w:r w:rsidRPr="006565AE">
        <w:rPr>
          <w:rFonts w:cs="Times New Roman"/>
          <w:sz w:val="22"/>
        </w:rPr>
        <w:t xml:space="preserve"> `money' `labor' `comorbidities' `other' </w:t>
      </w:r>
      <w:proofErr w:type="spellStart"/>
      <w:r w:rsidRPr="006565AE">
        <w:rPr>
          <w:rFonts w:cs="Times New Roman"/>
          <w:sz w:val="22"/>
        </w:rPr>
        <w:t>i.gender#i.race</w:t>
      </w:r>
      <w:proofErr w:type="spellEnd"/>
      <w:r w:rsidRPr="006565AE">
        <w:rPr>
          <w:rFonts w:cs="Times New Roman"/>
          <w:sz w:val="22"/>
        </w:rPr>
        <w:t xml:space="preserve"> </w:t>
      </w:r>
      <w:proofErr w:type="spellStart"/>
      <w:r w:rsidRPr="006565AE">
        <w:rPr>
          <w:rFonts w:cs="Times New Roman"/>
          <w:sz w:val="22"/>
        </w:rPr>
        <w:t>i.gender#c</w:t>
      </w:r>
      <w:proofErr w:type="spellEnd"/>
      <w:r w:rsidRPr="006565AE">
        <w:rPr>
          <w:rFonts w:cs="Times New Roman"/>
          <w:sz w:val="22"/>
        </w:rPr>
        <w:t>.(`</w:t>
      </w:r>
      <w:proofErr w:type="spellStart"/>
      <w:r w:rsidRPr="006565AE">
        <w:rPr>
          <w:rFonts w:cs="Times New Roman"/>
          <w:sz w:val="22"/>
        </w:rPr>
        <w:t>two_power_age</w:t>
      </w:r>
      <w:proofErr w:type="spellEnd"/>
      <w:r w:rsidRPr="006565AE">
        <w:rPr>
          <w:rFonts w:cs="Times New Roman"/>
          <w:sz w:val="22"/>
        </w:rPr>
        <w:t xml:space="preserve">') </w:t>
      </w:r>
      <w:proofErr w:type="spellStart"/>
      <w:r w:rsidRPr="006565AE">
        <w:rPr>
          <w:rFonts w:cs="Times New Roman"/>
          <w:sz w:val="22"/>
        </w:rPr>
        <w:t>i.race#c</w:t>
      </w:r>
      <w:proofErr w:type="spellEnd"/>
      <w:r w:rsidRPr="006565AE">
        <w:rPr>
          <w:rFonts w:cs="Times New Roman"/>
          <w:sz w:val="22"/>
        </w:rPr>
        <w:t>.(`</w:t>
      </w:r>
      <w:proofErr w:type="spellStart"/>
      <w:r w:rsidRPr="006565AE">
        <w:rPr>
          <w:rFonts w:cs="Times New Roman"/>
          <w:sz w:val="22"/>
        </w:rPr>
        <w:t>two_power_age</w:t>
      </w:r>
      <w:proofErr w:type="spellEnd"/>
      <w:r w:rsidRPr="006565AE">
        <w:rPr>
          <w:rFonts w:cs="Times New Roman"/>
          <w:sz w:val="22"/>
        </w:rPr>
        <w:t xml:space="preserve">')) (no_insurance_wave_1), </w:t>
      </w:r>
      <w:proofErr w:type="spellStart"/>
      <w:r w:rsidRPr="006565AE">
        <w:rPr>
          <w:rFonts w:cs="Times New Roman"/>
          <w:sz w:val="22"/>
        </w:rPr>
        <w:t>atet</w:t>
      </w:r>
      <w:proofErr w:type="spellEnd"/>
      <w:r w:rsidRPr="006565AE">
        <w:rPr>
          <w:rFonts w:cs="Times New Roman"/>
          <w:sz w:val="22"/>
        </w:rPr>
        <w:t xml:space="preserve"> </w:t>
      </w:r>
      <w:proofErr w:type="spellStart"/>
      <w:r w:rsidRPr="006565AE">
        <w:rPr>
          <w:rFonts w:cs="Times New Roman"/>
          <w:sz w:val="22"/>
        </w:rPr>
        <w:t>vce</w:t>
      </w:r>
      <w:proofErr w:type="spellEnd"/>
      <w:r w:rsidRPr="006565AE">
        <w:rPr>
          <w:rFonts w:cs="Times New Roman"/>
          <w:sz w:val="22"/>
        </w:rPr>
        <w:t>(robust)</w:t>
      </w:r>
    </w:p>
    <w:p w14:paraId="4E25EA61" w14:textId="269C0A9F" w:rsidR="003C6AAC" w:rsidRPr="006565AE" w:rsidRDefault="003C6AAC" w:rsidP="0032016A">
      <w:pPr>
        <w:spacing w:before="120" w:after="120" w:line="240" w:lineRule="auto"/>
        <w:ind w:left="720" w:firstLine="0"/>
        <w:rPr>
          <w:rFonts w:cs="Times New Roman"/>
          <w:sz w:val="22"/>
        </w:rPr>
      </w:pPr>
      <w:r w:rsidRPr="006565AE">
        <w:rPr>
          <w:rFonts w:cs="Times New Roman"/>
          <w:sz w:val="22"/>
        </w:rPr>
        <w:t xml:space="preserve">outreg2 using "$desktop\\ATT.xls", excel append </w:t>
      </w:r>
      <w:proofErr w:type="spellStart"/>
      <w:r w:rsidRPr="006565AE">
        <w:rPr>
          <w:rFonts w:cs="Times New Roman"/>
          <w:sz w:val="22"/>
        </w:rPr>
        <w:t>ctitle</w:t>
      </w:r>
      <w:proofErr w:type="spellEnd"/>
      <w:r w:rsidRPr="006565AE">
        <w:rPr>
          <w:rFonts w:cs="Times New Roman"/>
          <w:sz w:val="22"/>
        </w:rPr>
        <w:t>("</w:t>
      </w:r>
      <w:proofErr w:type="spellStart"/>
      <w:r w:rsidRPr="006565AE">
        <w:rPr>
          <w:rFonts w:cs="Times New Roman"/>
          <w:sz w:val="22"/>
        </w:rPr>
        <w:t>nnmatch</w:t>
      </w:r>
      <w:proofErr w:type="spellEnd"/>
      <w:r w:rsidRPr="006565AE">
        <w:rPr>
          <w:rFonts w:cs="Times New Roman"/>
          <w:sz w:val="22"/>
        </w:rPr>
        <w:t xml:space="preserve"> </w:t>
      </w:r>
      <w:proofErr w:type="spellStart"/>
      <w:r w:rsidRPr="006565AE">
        <w:rPr>
          <w:rFonts w:cs="Times New Roman"/>
          <w:sz w:val="22"/>
        </w:rPr>
        <w:t>wave`y</w:t>
      </w:r>
      <w:proofErr w:type="spellEnd"/>
      <w:r w:rsidRPr="006565AE">
        <w:rPr>
          <w:rFonts w:cs="Times New Roman"/>
          <w:sz w:val="22"/>
        </w:rPr>
        <w:t xml:space="preserve">' e(n1 </w:t>
      </w:r>
      <w:proofErr w:type="spellStart"/>
      <w:r w:rsidRPr="006565AE">
        <w:rPr>
          <w:rFonts w:cs="Times New Roman"/>
          <w:sz w:val="22"/>
        </w:rPr>
        <w:t>vcetype</w:t>
      </w:r>
      <w:proofErr w:type="spellEnd"/>
      <w:r w:rsidRPr="006565AE">
        <w:rPr>
          <w:rFonts w:cs="Times New Roman"/>
          <w:sz w:val="22"/>
        </w:rPr>
        <w:t xml:space="preserve"> </w:t>
      </w:r>
      <w:proofErr w:type="spellStart"/>
      <w:r w:rsidRPr="006565AE">
        <w:rPr>
          <w:rFonts w:cs="Times New Roman"/>
          <w:sz w:val="22"/>
        </w:rPr>
        <w:t>cmd</w:t>
      </w:r>
      <w:proofErr w:type="spellEnd"/>
      <w:r w:rsidRPr="006565AE">
        <w:rPr>
          <w:rFonts w:cs="Times New Roman"/>
          <w:sz w:val="22"/>
        </w:rPr>
        <w:t xml:space="preserve"> </w:t>
      </w:r>
      <w:proofErr w:type="spellStart"/>
      <w:r w:rsidRPr="006565AE">
        <w:rPr>
          <w:rFonts w:cs="Times New Roman"/>
          <w:sz w:val="22"/>
        </w:rPr>
        <w:t>subcmd</w:t>
      </w:r>
      <w:proofErr w:type="spellEnd"/>
      <w:r w:rsidRPr="006565AE">
        <w:rPr>
          <w:rFonts w:cs="Times New Roman"/>
          <w:sz w:val="22"/>
        </w:rPr>
        <w:t xml:space="preserve"> stat)</w:t>
      </w:r>
    </w:p>
    <w:p w14:paraId="255BA47A" w14:textId="734575F9" w:rsidR="003C6AAC" w:rsidRPr="006565AE" w:rsidRDefault="003C6AAC" w:rsidP="00A30634">
      <w:pPr>
        <w:spacing w:before="120" w:after="120" w:line="240" w:lineRule="auto"/>
        <w:ind w:left="720" w:firstLine="0"/>
        <w:rPr>
          <w:rFonts w:cs="Times New Roman"/>
          <w:b/>
          <w:bCs/>
          <w:sz w:val="22"/>
        </w:rPr>
      </w:pPr>
      <w:r w:rsidRPr="006565AE">
        <w:rPr>
          <w:rFonts w:cs="Times New Roman"/>
          <w:b/>
          <w:bCs/>
          <w:sz w:val="22"/>
        </w:rPr>
        <w:t>*</w:t>
      </w:r>
      <w:proofErr w:type="spellStart"/>
      <w:proofErr w:type="gramStart"/>
      <w:r w:rsidR="00435611" w:rsidRPr="006565AE">
        <w:rPr>
          <w:rFonts w:cs="Times New Roman"/>
          <w:b/>
          <w:bCs/>
          <w:sz w:val="22"/>
        </w:rPr>
        <w:t>t</w:t>
      </w:r>
      <w:r w:rsidRPr="006565AE">
        <w:rPr>
          <w:rFonts w:cs="Times New Roman"/>
          <w:b/>
          <w:bCs/>
          <w:sz w:val="22"/>
        </w:rPr>
        <w:t>effects</w:t>
      </w:r>
      <w:proofErr w:type="spellEnd"/>
      <w:proofErr w:type="gramEnd"/>
      <w:r w:rsidRPr="006565AE">
        <w:rPr>
          <w:rFonts w:cs="Times New Roman"/>
          <w:b/>
          <w:bCs/>
          <w:sz w:val="22"/>
        </w:rPr>
        <w:t xml:space="preserve"> </w:t>
      </w:r>
      <w:proofErr w:type="spellStart"/>
      <w:r w:rsidRPr="006565AE">
        <w:rPr>
          <w:rFonts w:cs="Times New Roman"/>
          <w:b/>
          <w:bCs/>
          <w:sz w:val="22"/>
        </w:rPr>
        <w:t>ipw</w:t>
      </w:r>
      <w:proofErr w:type="spellEnd"/>
      <w:r w:rsidRPr="006565AE">
        <w:rPr>
          <w:rFonts w:cs="Times New Roman"/>
          <w:b/>
          <w:bCs/>
          <w:sz w:val="22"/>
        </w:rPr>
        <w:t xml:space="preserve"> for ATT</w:t>
      </w:r>
    </w:p>
    <w:p w14:paraId="6C877F4C" w14:textId="77224409" w:rsidR="003C6AAC" w:rsidRPr="006565AE" w:rsidRDefault="003C6AAC" w:rsidP="0032016A">
      <w:pPr>
        <w:spacing w:before="120" w:after="120" w:line="240" w:lineRule="auto"/>
        <w:ind w:left="720" w:firstLine="0"/>
        <w:rPr>
          <w:rFonts w:cs="Times New Roman"/>
          <w:sz w:val="22"/>
        </w:rPr>
      </w:pPr>
      <w:proofErr w:type="spellStart"/>
      <w:r w:rsidRPr="006565AE">
        <w:rPr>
          <w:rFonts w:cs="Times New Roman"/>
          <w:sz w:val="22"/>
        </w:rPr>
        <w:t>teffects</w:t>
      </w:r>
      <w:proofErr w:type="spellEnd"/>
      <w:r w:rsidRPr="006565AE">
        <w:rPr>
          <w:rFonts w:cs="Times New Roman"/>
          <w:sz w:val="22"/>
        </w:rPr>
        <w:t xml:space="preserve"> </w:t>
      </w:r>
      <w:proofErr w:type="spellStart"/>
      <w:r w:rsidRPr="006565AE">
        <w:rPr>
          <w:rFonts w:cs="Times New Roman"/>
          <w:sz w:val="22"/>
        </w:rPr>
        <w:t>ipw</w:t>
      </w:r>
      <w:proofErr w:type="spellEnd"/>
      <w:r w:rsidRPr="006565AE">
        <w:rPr>
          <w:rFonts w:cs="Times New Roman"/>
          <w:sz w:val="22"/>
        </w:rPr>
        <w:t xml:space="preserve"> (</w:t>
      </w:r>
      <w:proofErr w:type="spellStart"/>
      <w:r w:rsidRPr="006565AE">
        <w:rPr>
          <w:rFonts w:cs="Times New Roman"/>
          <w:sz w:val="22"/>
        </w:rPr>
        <w:t>death_by_wave_`y</w:t>
      </w:r>
      <w:proofErr w:type="spellEnd"/>
      <w:r w:rsidRPr="006565AE">
        <w:rPr>
          <w:rFonts w:cs="Times New Roman"/>
          <w:sz w:val="22"/>
        </w:rPr>
        <w:t>') (no_insurance_wave_1 `</w:t>
      </w:r>
      <w:proofErr w:type="spellStart"/>
      <w:r w:rsidRPr="006565AE">
        <w:rPr>
          <w:rFonts w:cs="Times New Roman"/>
          <w:sz w:val="22"/>
        </w:rPr>
        <w:t>two_power_age</w:t>
      </w:r>
      <w:proofErr w:type="spellEnd"/>
      <w:r w:rsidRPr="006565AE">
        <w:rPr>
          <w:rFonts w:cs="Times New Roman"/>
          <w:sz w:val="22"/>
        </w:rPr>
        <w:t xml:space="preserve">' </w:t>
      </w:r>
      <w:proofErr w:type="spellStart"/>
      <w:r w:rsidRPr="006565AE">
        <w:rPr>
          <w:rFonts w:cs="Times New Roman"/>
          <w:sz w:val="22"/>
        </w:rPr>
        <w:t>i.gender</w:t>
      </w:r>
      <w:proofErr w:type="spellEnd"/>
      <w:r w:rsidRPr="006565AE">
        <w:rPr>
          <w:rFonts w:cs="Times New Roman"/>
          <w:sz w:val="22"/>
        </w:rPr>
        <w:t xml:space="preserve"> </w:t>
      </w:r>
      <w:proofErr w:type="spellStart"/>
      <w:r w:rsidRPr="006565AE">
        <w:rPr>
          <w:rFonts w:cs="Times New Roman"/>
          <w:sz w:val="22"/>
        </w:rPr>
        <w:t>i.race</w:t>
      </w:r>
      <w:proofErr w:type="spellEnd"/>
      <w:r w:rsidRPr="006565AE">
        <w:rPr>
          <w:rFonts w:cs="Times New Roman"/>
          <w:sz w:val="22"/>
        </w:rPr>
        <w:t xml:space="preserve"> `money' `labor' `comorbidities' `other' </w:t>
      </w:r>
      <w:proofErr w:type="spellStart"/>
      <w:r w:rsidRPr="006565AE">
        <w:rPr>
          <w:rFonts w:cs="Times New Roman"/>
          <w:sz w:val="22"/>
        </w:rPr>
        <w:t>i.gender#i.race</w:t>
      </w:r>
      <w:proofErr w:type="spellEnd"/>
      <w:r w:rsidRPr="006565AE">
        <w:rPr>
          <w:rFonts w:cs="Times New Roman"/>
          <w:sz w:val="22"/>
        </w:rPr>
        <w:t xml:space="preserve"> </w:t>
      </w:r>
      <w:proofErr w:type="spellStart"/>
      <w:r w:rsidRPr="006565AE">
        <w:rPr>
          <w:rFonts w:cs="Times New Roman"/>
          <w:sz w:val="22"/>
        </w:rPr>
        <w:t>i.gender#c</w:t>
      </w:r>
      <w:proofErr w:type="spellEnd"/>
      <w:r w:rsidRPr="006565AE">
        <w:rPr>
          <w:rFonts w:cs="Times New Roman"/>
          <w:sz w:val="22"/>
        </w:rPr>
        <w:t>.(`</w:t>
      </w:r>
      <w:proofErr w:type="spellStart"/>
      <w:r w:rsidRPr="006565AE">
        <w:rPr>
          <w:rFonts w:cs="Times New Roman"/>
          <w:sz w:val="22"/>
        </w:rPr>
        <w:t>two_power_age</w:t>
      </w:r>
      <w:proofErr w:type="spellEnd"/>
      <w:r w:rsidRPr="006565AE">
        <w:rPr>
          <w:rFonts w:cs="Times New Roman"/>
          <w:sz w:val="22"/>
        </w:rPr>
        <w:t xml:space="preserve">') </w:t>
      </w:r>
      <w:proofErr w:type="spellStart"/>
      <w:r w:rsidRPr="006565AE">
        <w:rPr>
          <w:rFonts w:cs="Times New Roman"/>
          <w:sz w:val="22"/>
        </w:rPr>
        <w:t>i.race#c</w:t>
      </w:r>
      <w:proofErr w:type="spellEnd"/>
      <w:r w:rsidRPr="006565AE">
        <w:rPr>
          <w:rFonts w:cs="Times New Roman"/>
          <w:sz w:val="22"/>
        </w:rPr>
        <w:t>.(`</w:t>
      </w:r>
      <w:proofErr w:type="spellStart"/>
      <w:r w:rsidRPr="006565AE">
        <w:rPr>
          <w:rFonts w:cs="Times New Roman"/>
          <w:sz w:val="22"/>
        </w:rPr>
        <w:t>two_power_age</w:t>
      </w:r>
      <w:proofErr w:type="spellEnd"/>
      <w:r w:rsidRPr="006565AE">
        <w:rPr>
          <w:rFonts w:cs="Times New Roman"/>
          <w:sz w:val="22"/>
        </w:rPr>
        <w:t xml:space="preserve">')), </w:t>
      </w:r>
      <w:proofErr w:type="spellStart"/>
      <w:r w:rsidRPr="006565AE">
        <w:rPr>
          <w:rFonts w:cs="Times New Roman"/>
          <w:sz w:val="22"/>
        </w:rPr>
        <w:t>atet</w:t>
      </w:r>
      <w:proofErr w:type="spellEnd"/>
      <w:r w:rsidRPr="006565AE">
        <w:rPr>
          <w:rFonts w:cs="Times New Roman"/>
          <w:sz w:val="22"/>
        </w:rPr>
        <w:t xml:space="preserve"> </w:t>
      </w:r>
      <w:proofErr w:type="spellStart"/>
      <w:r w:rsidRPr="006565AE">
        <w:rPr>
          <w:rFonts w:cs="Times New Roman"/>
          <w:sz w:val="22"/>
        </w:rPr>
        <w:t>vce</w:t>
      </w:r>
      <w:proofErr w:type="spellEnd"/>
      <w:r w:rsidRPr="006565AE">
        <w:rPr>
          <w:rFonts w:cs="Times New Roman"/>
          <w:sz w:val="22"/>
        </w:rPr>
        <w:t>(robust)</w:t>
      </w:r>
    </w:p>
    <w:p w14:paraId="1152D1B9" w14:textId="427E76B0" w:rsidR="003C6AAC" w:rsidRPr="006565AE" w:rsidRDefault="003C6AAC" w:rsidP="0032016A">
      <w:pPr>
        <w:spacing w:before="120" w:after="120" w:line="240" w:lineRule="auto"/>
        <w:ind w:left="720" w:firstLine="0"/>
        <w:rPr>
          <w:rFonts w:cs="Times New Roman"/>
          <w:sz w:val="22"/>
        </w:rPr>
      </w:pPr>
      <w:r w:rsidRPr="006565AE">
        <w:rPr>
          <w:rFonts w:cs="Times New Roman"/>
          <w:sz w:val="22"/>
        </w:rPr>
        <w:t xml:space="preserve">outreg2 using "$desktop\\ATT.xls", excel append </w:t>
      </w:r>
      <w:proofErr w:type="spellStart"/>
      <w:r w:rsidRPr="006565AE">
        <w:rPr>
          <w:rFonts w:cs="Times New Roman"/>
          <w:sz w:val="22"/>
        </w:rPr>
        <w:t>ctitle</w:t>
      </w:r>
      <w:proofErr w:type="spellEnd"/>
      <w:r w:rsidRPr="006565AE">
        <w:rPr>
          <w:rFonts w:cs="Times New Roman"/>
          <w:sz w:val="22"/>
        </w:rPr>
        <w:t>("</w:t>
      </w:r>
      <w:proofErr w:type="spellStart"/>
      <w:r w:rsidRPr="006565AE">
        <w:rPr>
          <w:rFonts w:cs="Times New Roman"/>
          <w:sz w:val="22"/>
        </w:rPr>
        <w:t>ipw</w:t>
      </w:r>
      <w:proofErr w:type="spellEnd"/>
      <w:r w:rsidRPr="006565AE">
        <w:rPr>
          <w:rFonts w:cs="Times New Roman"/>
          <w:sz w:val="22"/>
        </w:rPr>
        <w:t xml:space="preserve"> </w:t>
      </w:r>
      <w:proofErr w:type="spellStart"/>
      <w:r w:rsidRPr="006565AE">
        <w:rPr>
          <w:rFonts w:cs="Times New Roman"/>
          <w:sz w:val="22"/>
        </w:rPr>
        <w:t>wave`y</w:t>
      </w:r>
      <w:proofErr w:type="spellEnd"/>
      <w:r w:rsidRPr="006565AE">
        <w:rPr>
          <w:rFonts w:cs="Times New Roman"/>
          <w:sz w:val="22"/>
        </w:rPr>
        <w:t xml:space="preserve">'") e(n1 </w:t>
      </w:r>
      <w:proofErr w:type="spellStart"/>
      <w:r w:rsidRPr="006565AE">
        <w:rPr>
          <w:rFonts w:cs="Times New Roman"/>
          <w:sz w:val="22"/>
        </w:rPr>
        <w:t>vcetype</w:t>
      </w:r>
      <w:proofErr w:type="spellEnd"/>
      <w:r w:rsidRPr="006565AE">
        <w:rPr>
          <w:rFonts w:cs="Times New Roman"/>
          <w:sz w:val="22"/>
        </w:rPr>
        <w:t xml:space="preserve"> </w:t>
      </w:r>
      <w:proofErr w:type="spellStart"/>
      <w:r w:rsidRPr="006565AE">
        <w:rPr>
          <w:rFonts w:cs="Times New Roman"/>
          <w:sz w:val="22"/>
        </w:rPr>
        <w:t>cmd</w:t>
      </w:r>
      <w:proofErr w:type="spellEnd"/>
      <w:r w:rsidRPr="006565AE">
        <w:rPr>
          <w:rFonts w:cs="Times New Roman"/>
          <w:sz w:val="22"/>
        </w:rPr>
        <w:t xml:space="preserve"> </w:t>
      </w:r>
      <w:proofErr w:type="spellStart"/>
      <w:r w:rsidRPr="006565AE">
        <w:rPr>
          <w:rFonts w:cs="Times New Roman"/>
          <w:sz w:val="22"/>
        </w:rPr>
        <w:t>subcmd</w:t>
      </w:r>
      <w:proofErr w:type="spellEnd"/>
      <w:r w:rsidRPr="006565AE">
        <w:rPr>
          <w:rFonts w:cs="Times New Roman"/>
          <w:sz w:val="22"/>
        </w:rPr>
        <w:t xml:space="preserve"> stat)</w:t>
      </w:r>
    </w:p>
    <w:p w14:paraId="4FC259A3" w14:textId="2E106DD3" w:rsidR="009F6DBE" w:rsidRPr="006565AE" w:rsidRDefault="003C6AAC" w:rsidP="0032016A">
      <w:pPr>
        <w:spacing w:before="120" w:after="120" w:line="240" w:lineRule="auto"/>
        <w:ind w:left="720" w:firstLine="0"/>
        <w:rPr>
          <w:rFonts w:cs="Times New Roman"/>
          <w:sz w:val="22"/>
        </w:rPr>
      </w:pPr>
      <w:r w:rsidRPr="006565AE">
        <w:rPr>
          <w:rFonts w:cs="Times New Roman"/>
          <w:sz w:val="22"/>
        </w:rPr>
        <w:t>}</w:t>
      </w:r>
    </w:p>
    <w:p w14:paraId="62792428" w14:textId="77777777" w:rsidR="00A30634" w:rsidRDefault="00A30634">
      <w:pPr>
        <w:spacing w:after="160" w:line="259" w:lineRule="auto"/>
        <w:ind w:firstLine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br w:type="page"/>
      </w:r>
    </w:p>
    <w:p w14:paraId="45332846" w14:textId="024D1707" w:rsidR="00DA649B" w:rsidRPr="006565AE" w:rsidRDefault="00D52E8C" w:rsidP="00C01CAC">
      <w:pPr>
        <w:spacing w:before="120" w:after="120" w:line="240" w:lineRule="auto"/>
        <w:ind w:firstLine="0"/>
        <w:rPr>
          <w:rFonts w:cs="Times New Roman"/>
          <w:sz w:val="22"/>
        </w:rPr>
      </w:pPr>
      <w:r w:rsidRPr="006565AE">
        <w:rPr>
          <w:rFonts w:cs="Times New Roman"/>
          <w:b/>
          <w:bCs/>
          <w:sz w:val="22"/>
        </w:rPr>
        <w:lastRenderedPageBreak/>
        <w:t>Question 3</w:t>
      </w:r>
      <w:r w:rsidRPr="006565AE">
        <w:rPr>
          <w:rFonts w:cs="Times New Roman"/>
          <w:sz w:val="22"/>
        </w:rPr>
        <w:t xml:space="preserve">: </w:t>
      </w:r>
      <w:r w:rsidR="00DA649B" w:rsidRPr="006565AE">
        <w:rPr>
          <w:rFonts w:cs="Times New Roman"/>
          <w:sz w:val="22"/>
        </w:rPr>
        <w:t>Plot the results with each balancing approach:  x-axis is waves; y-axis is treatment effect, show confidence intervals for each point estimate (in a way that you find visually appealing).</w:t>
      </w:r>
    </w:p>
    <w:p w14:paraId="0F1A251E" w14:textId="77777777" w:rsidR="00281FE5" w:rsidRDefault="00F15B34" w:rsidP="00A30634">
      <w:pPr>
        <w:spacing w:before="120" w:after="120" w:line="240" w:lineRule="auto"/>
        <w:ind w:firstLine="0"/>
        <w:rPr>
          <w:rFonts w:cs="Times New Roman"/>
          <w:sz w:val="22"/>
        </w:rPr>
      </w:pPr>
      <w:r w:rsidRPr="006565AE">
        <w:rPr>
          <w:rFonts w:cs="Times New Roman"/>
          <w:sz w:val="22"/>
        </w:rPr>
        <w:t>*</w:t>
      </w:r>
      <w:proofErr w:type="gramStart"/>
      <w:r w:rsidRPr="006565AE">
        <w:rPr>
          <w:rFonts w:cs="Times New Roman"/>
          <w:sz w:val="22"/>
        </w:rPr>
        <w:t>In order to</w:t>
      </w:r>
      <w:proofErr w:type="gramEnd"/>
      <w:r w:rsidRPr="006565AE">
        <w:rPr>
          <w:rFonts w:cs="Times New Roman"/>
          <w:sz w:val="22"/>
        </w:rPr>
        <w:t xml:space="preserve"> plot the treatment effect coefficients in STATA</w:t>
      </w:r>
      <w:r w:rsidR="00281FE5">
        <w:rPr>
          <w:rFonts w:cs="Times New Roman"/>
          <w:sz w:val="22"/>
        </w:rPr>
        <w:t>:</w:t>
      </w:r>
    </w:p>
    <w:p w14:paraId="13BA2027" w14:textId="77777777" w:rsidR="001053A4" w:rsidRDefault="001053A4" w:rsidP="00C01CAC">
      <w:pPr>
        <w:spacing w:before="120" w:after="120" w:line="240" w:lineRule="auto"/>
        <w:ind w:left="720" w:firstLine="0"/>
        <w:rPr>
          <w:rFonts w:cs="Times New Roman"/>
          <w:sz w:val="22"/>
        </w:rPr>
      </w:pPr>
      <w:r>
        <w:rPr>
          <w:rFonts w:cs="Times New Roman"/>
          <w:sz w:val="22"/>
        </w:rPr>
        <w:t>*</w:t>
      </w:r>
      <w:r w:rsidR="00281FE5">
        <w:rPr>
          <w:rFonts w:cs="Times New Roman"/>
          <w:sz w:val="22"/>
        </w:rPr>
        <w:t>1. C</w:t>
      </w:r>
      <w:r w:rsidR="00F15B34" w:rsidRPr="006565AE">
        <w:rPr>
          <w:rFonts w:cs="Times New Roman"/>
          <w:sz w:val="22"/>
        </w:rPr>
        <w:t>lean the</w:t>
      </w:r>
      <w:r>
        <w:rPr>
          <w:rFonts w:cs="Times New Roman"/>
          <w:sz w:val="22"/>
        </w:rPr>
        <w:t xml:space="preserve"> IPW</w:t>
      </w:r>
      <w:r w:rsidR="00F15B34" w:rsidRPr="006565AE">
        <w:rPr>
          <w:rFonts w:cs="Times New Roman"/>
          <w:sz w:val="22"/>
        </w:rPr>
        <w:t xml:space="preserve"> output from</w:t>
      </w:r>
      <w:r w:rsidR="00281FE5">
        <w:rPr>
          <w:rFonts w:cs="Times New Roman"/>
          <w:sz w:val="22"/>
        </w:rPr>
        <w:t xml:space="preserve"> outreg2</w:t>
      </w:r>
      <w:r w:rsidR="00F15B34" w:rsidRPr="006565AE">
        <w:rPr>
          <w:rFonts w:cs="Times New Roman"/>
          <w:sz w:val="22"/>
        </w:rPr>
        <w:t xml:space="preserve"> over the 11 </w:t>
      </w:r>
      <w:r w:rsidR="00281FE5">
        <w:rPr>
          <w:rFonts w:cs="Times New Roman"/>
          <w:sz w:val="22"/>
        </w:rPr>
        <w:t xml:space="preserve">waves. </w:t>
      </w:r>
      <w:r>
        <w:rPr>
          <w:rFonts w:cs="Times New Roman"/>
          <w:sz w:val="22"/>
        </w:rPr>
        <w:t xml:space="preserve">For </w:t>
      </w:r>
      <w:proofErr w:type="spellStart"/>
      <w:r>
        <w:rPr>
          <w:rFonts w:cs="Times New Roman"/>
          <w:sz w:val="22"/>
        </w:rPr>
        <w:t>teffects</w:t>
      </w:r>
      <w:proofErr w:type="spellEnd"/>
      <w:r>
        <w:rPr>
          <w:rFonts w:cs="Times New Roman"/>
          <w:sz w:val="22"/>
        </w:rPr>
        <w:t xml:space="preserve"> IPW, outreg2</w:t>
      </w:r>
      <w:r w:rsidR="00281FE5">
        <w:rPr>
          <w:rFonts w:cs="Times New Roman"/>
          <w:sz w:val="22"/>
        </w:rPr>
        <w:t xml:space="preserve"> </w:t>
      </w:r>
      <w:r>
        <w:rPr>
          <w:rFonts w:cs="Times New Roman"/>
          <w:sz w:val="22"/>
        </w:rPr>
        <w:t xml:space="preserve">exports all the logit coefficients along with ATT and potential outcome means. Keep only ATT and standard errors. </w:t>
      </w:r>
    </w:p>
    <w:p w14:paraId="1ED127D5" w14:textId="78C40B03" w:rsidR="001053A4" w:rsidRDefault="001053A4" w:rsidP="00C01CAC">
      <w:pPr>
        <w:spacing w:before="120" w:after="120" w:line="240" w:lineRule="auto"/>
        <w:ind w:left="720" w:firstLine="0"/>
        <w:rPr>
          <w:rFonts w:cs="Times New Roman"/>
          <w:sz w:val="22"/>
        </w:rPr>
      </w:pPr>
      <w:r>
        <w:rPr>
          <w:rFonts w:cs="Times New Roman"/>
          <w:sz w:val="22"/>
        </w:rPr>
        <w:t xml:space="preserve">*2. For </w:t>
      </w:r>
      <w:proofErr w:type="spellStart"/>
      <w:r>
        <w:rPr>
          <w:rFonts w:cs="Times New Roman"/>
          <w:sz w:val="22"/>
        </w:rPr>
        <w:t>teffects</w:t>
      </w:r>
      <w:proofErr w:type="spellEnd"/>
      <w:r>
        <w:rPr>
          <w:rFonts w:cs="Times New Roman"/>
          <w:sz w:val="22"/>
        </w:rPr>
        <w:t xml:space="preserve"> </w:t>
      </w:r>
      <w:proofErr w:type="spellStart"/>
      <w:r>
        <w:rPr>
          <w:rFonts w:cs="Times New Roman"/>
          <w:sz w:val="22"/>
        </w:rPr>
        <w:t>nnmatch</w:t>
      </w:r>
      <w:proofErr w:type="spellEnd"/>
      <w:r>
        <w:rPr>
          <w:rFonts w:cs="Times New Roman"/>
          <w:sz w:val="22"/>
        </w:rPr>
        <w:t xml:space="preserve"> and </w:t>
      </w:r>
      <w:proofErr w:type="spellStart"/>
      <w:r>
        <w:rPr>
          <w:rFonts w:cs="Times New Roman"/>
          <w:sz w:val="22"/>
        </w:rPr>
        <w:t>teffects</w:t>
      </w:r>
      <w:proofErr w:type="spellEnd"/>
      <w:r>
        <w:rPr>
          <w:rFonts w:cs="Times New Roman"/>
          <w:sz w:val="22"/>
        </w:rPr>
        <w:t xml:space="preserve"> </w:t>
      </w:r>
      <w:proofErr w:type="spellStart"/>
      <w:r>
        <w:rPr>
          <w:rFonts w:cs="Times New Roman"/>
          <w:sz w:val="22"/>
        </w:rPr>
        <w:t>psmatch</w:t>
      </w:r>
      <w:proofErr w:type="spellEnd"/>
      <w:r>
        <w:rPr>
          <w:rFonts w:cs="Times New Roman"/>
          <w:sz w:val="22"/>
        </w:rPr>
        <w:t xml:space="preserve"> no cleaning action is required after outreg2 as the only coefficient exported is the ATT (and its standard error).</w:t>
      </w:r>
      <w:r w:rsidR="00F15B34" w:rsidRPr="006565AE">
        <w:rPr>
          <w:rFonts w:cs="Times New Roman"/>
          <w:sz w:val="22"/>
        </w:rPr>
        <w:t xml:space="preserve"> </w:t>
      </w:r>
    </w:p>
    <w:p w14:paraId="7E29DFEB" w14:textId="4CD742B4" w:rsidR="00D52E8C" w:rsidRPr="006565AE" w:rsidRDefault="001053A4" w:rsidP="00C01CAC">
      <w:pPr>
        <w:spacing w:before="120" w:after="120" w:line="240" w:lineRule="auto"/>
        <w:ind w:left="720" w:firstLine="0"/>
        <w:rPr>
          <w:rFonts w:cs="Times New Roman"/>
          <w:sz w:val="22"/>
        </w:rPr>
      </w:pPr>
      <w:r>
        <w:rPr>
          <w:rFonts w:cs="Times New Roman"/>
          <w:sz w:val="22"/>
        </w:rPr>
        <w:t xml:space="preserve">*3. </w:t>
      </w:r>
      <w:r w:rsidR="00F15B34" w:rsidRPr="006565AE">
        <w:rPr>
          <w:rFonts w:cs="Times New Roman"/>
          <w:sz w:val="22"/>
        </w:rPr>
        <w:t>Remember to change the</w:t>
      </w:r>
      <w:r>
        <w:rPr>
          <w:rFonts w:cs="Times New Roman"/>
          <w:sz w:val="22"/>
        </w:rPr>
        <w:t xml:space="preserve"> each outreg2</w:t>
      </w:r>
      <w:r w:rsidR="00F15B34" w:rsidRPr="006565AE">
        <w:rPr>
          <w:rFonts w:cs="Times New Roman"/>
          <w:sz w:val="22"/>
        </w:rPr>
        <w:t xml:space="preserve"> file format from </w:t>
      </w:r>
      <w:r w:rsidR="00281FE5">
        <w:rPr>
          <w:rFonts w:cs="Times New Roman"/>
          <w:sz w:val="22"/>
        </w:rPr>
        <w:t>“</w:t>
      </w:r>
      <w:proofErr w:type="spellStart"/>
      <w:r w:rsidR="00F15B34" w:rsidRPr="006565AE">
        <w:rPr>
          <w:rFonts w:cs="Times New Roman"/>
          <w:sz w:val="22"/>
        </w:rPr>
        <w:t>xls</w:t>
      </w:r>
      <w:proofErr w:type="spellEnd"/>
      <w:r w:rsidR="00281FE5">
        <w:rPr>
          <w:rFonts w:cs="Times New Roman"/>
          <w:sz w:val="22"/>
        </w:rPr>
        <w:t>”</w:t>
      </w:r>
      <w:r w:rsidR="00F15B34" w:rsidRPr="006565AE">
        <w:rPr>
          <w:rFonts w:cs="Times New Roman"/>
          <w:sz w:val="22"/>
        </w:rPr>
        <w:t xml:space="preserve"> to </w:t>
      </w:r>
      <w:r w:rsidR="00281FE5">
        <w:rPr>
          <w:rFonts w:cs="Times New Roman"/>
          <w:sz w:val="22"/>
        </w:rPr>
        <w:t>“</w:t>
      </w:r>
      <w:r w:rsidR="00F15B34" w:rsidRPr="006565AE">
        <w:rPr>
          <w:rFonts w:cs="Times New Roman"/>
          <w:sz w:val="22"/>
        </w:rPr>
        <w:t>xlsx</w:t>
      </w:r>
      <w:r w:rsidR="00281FE5">
        <w:rPr>
          <w:rFonts w:cs="Times New Roman"/>
          <w:sz w:val="22"/>
        </w:rPr>
        <w:t>”</w:t>
      </w:r>
      <w:r>
        <w:rPr>
          <w:rFonts w:cs="Times New Roman"/>
          <w:sz w:val="22"/>
        </w:rPr>
        <w:t xml:space="preserve">. </w:t>
      </w:r>
    </w:p>
    <w:p w14:paraId="5EF4E534" w14:textId="32811339" w:rsidR="00F15B34" w:rsidRPr="006565AE" w:rsidRDefault="00F15B34" w:rsidP="00A30634">
      <w:pPr>
        <w:spacing w:before="120" w:after="120" w:line="240" w:lineRule="auto"/>
        <w:ind w:left="720" w:firstLine="0"/>
        <w:rPr>
          <w:rFonts w:cs="Times New Roman"/>
          <w:b/>
          <w:bCs/>
          <w:sz w:val="22"/>
        </w:rPr>
      </w:pPr>
      <w:r w:rsidRPr="006565AE">
        <w:rPr>
          <w:rFonts w:cs="Times New Roman"/>
          <w:b/>
          <w:bCs/>
          <w:sz w:val="22"/>
        </w:rPr>
        <w:t>*Local for balancing methods</w:t>
      </w:r>
      <w:r w:rsidR="00773A22">
        <w:rPr>
          <w:rFonts w:cs="Times New Roman"/>
          <w:b/>
          <w:bCs/>
          <w:sz w:val="22"/>
        </w:rPr>
        <w:t>.</w:t>
      </w:r>
    </w:p>
    <w:p w14:paraId="56F53D4B" w14:textId="7DA5DBF9" w:rsidR="00F15B34" w:rsidRPr="006565AE" w:rsidRDefault="00F15B34" w:rsidP="00F60936">
      <w:pPr>
        <w:spacing w:before="120" w:after="120" w:line="240" w:lineRule="auto"/>
        <w:rPr>
          <w:rFonts w:cs="Times New Roman"/>
          <w:sz w:val="22"/>
        </w:rPr>
      </w:pPr>
      <w:r w:rsidRPr="006565AE">
        <w:rPr>
          <w:rFonts w:cs="Times New Roman"/>
          <w:sz w:val="22"/>
        </w:rPr>
        <w:t>local methods = "</w:t>
      </w:r>
      <w:proofErr w:type="spellStart"/>
      <w:r w:rsidRPr="006565AE">
        <w:rPr>
          <w:rFonts w:cs="Times New Roman"/>
          <w:sz w:val="22"/>
        </w:rPr>
        <w:t>psmatch</w:t>
      </w:r>
      <w:proofErr w:type="spellEnd"/>
      <w:r w:rsidRPr="006565AE">
        <w:rPr>
          <w:rFonts w:cs="Times New Roman"/>
          <w:sz w:val="22"/>
        </w:rPr>
        <w:t xml:space="preserve"> </w:t>
      </w:r>
      <w:proofErr w:type="spellStart"/>
      <w:r w:rsidRPr="006565AE">
        <w:rPr>
          <w:rFonts w:cs="Times New Roman"/>
          <w:sz w:val="22"/>
        </w:rPr>
        <w:t>nnmatch</w:t>
      </w:r>
      <w:proofErr w:type="spellEnd"/>
      <w:r w:rsidRPr="006565AE">
        <w:rPr>
          <w:rFonts w:cs="Times New Roman"/>
          <w:sz w:val="22"/>
        </w:rPr>
        <w:t xml:space="preserve"> </w:t>
      </w:r>
      <w:proofErr w:type="spellStart"/>
      <w:r w:rsidRPr="006565AE">
        <w:rPr>
          <w:rFonts w:cs="Times New Roman"/>
          <w:sz w:val="22"/>
        </w:rPr>
        <w:t>ipw</w:t>
      </w:r>
      <w:proofErr w:type="spellEnd"/>
      <w:r w:rsidRPr="006565AE">
        <w:rPr>
          <w:rFonts w:cs="Times New Roman"/>
          <w:sz w:val="22"/>
        </w:rPr>
        <w:t>"</w:t>
      </w:r>
    </w:p>
    <w:p w14:paraId="03203A13" w14:textId="777A865A" w:rsidR="00F15B34" w:rsidRPr="006565AE" w:rsidRDefault="00F15B34" w:rsidP="00A30634">
      <w:pPr>
        <w:spacing w:before="120" w:after="120" w:line="240" w:lineRule="auto"/>
        <w:ind w:left="720" w:firstLine="0"/>
        <w:rPr>
          <w:rFonts w:cs="Times New Roman"/>
          <w:b/>
          <w:bCs/>
          <w:sz w:val="22"/>
        </w:rPr>
      </w:pPr>
      <w:r w:rsidRPr="006565AE">
        <w:rPr>
          <w:rFonts w:cs="Times New Roman"/>
          <w:b/>
          <w:bCs/>
          <w:sz w:val="22"/>
        </w:rPr>
        <w:t xml:space="preserve">*For each method, import </w:t>
      </w:r>
      <w:r w:rsidR="00F60936">
        <w:rPr>
          <w:rFonts w:cs="Times New Roman"/>
          <w:b/>
          <w:bCs/>
          <w:sz w:val="22"/>
        </w:rPr>
        <w:t xml:space="preserve">wave </w:t>
      </w:r>
      <w:r w:rsidRPr="006565AE">
        <w:rPr>
          <w:rFonts w:cs="Times New Roman"/>
          <w:b/>
          <w:bCs/>
          <w:sz w:val="22"/>
        </w:rPr>
        <w:t>2-11 ATT</w:t>
      </w:r>
      <w:r w:rsidR="00773A22">
        <w:rPr>
          <w:rFonts w:cs="Times New Roman"/>
          <w:b/>
          <w:bCs/>
          <w:sz w:val="22"/>
        </w:rPr>
        <w:t>.</w:t>
      </w:r>
    </w:p>
    <w:p w14:paraId="193D46FB" w14:textId="1C9CC63D" w:rsidR="00F15B34" w:rsidRPr="006565AE" w:rsidRDefault="00F15B34" w:rsidP="00F15B34">
      <w:pPr>
        <w:spacing w:before="120" w:after="120" w:line="240" w:lineRule="auto"/>
        <w:rPr>
          <w:rFonts w:cs="Times New Roman"/>
          <w:sz w:val="22"/>
        </w:rPr>
      </w:pPr>
      <w:r w:rsidRPr="006565AE">
        <w:rPr>
          <w:rFonts w:cs="Times New Roman"/>
          <w:sz w:val="22"/>
        </w:rPr>
        <w:t>foreach k of local methods {</w:t>
      </w:r>
    </w:p>
    <w:p w14:paraId="4FFAF609" w14:textId="6541D03D" w:rsidR="00F15B34" w:rsidRPr="006565AE" w:rsidRDefault="00F15B34" w:rsidP="00F15B34">
      <w:pPr>
        <w:spacing w:before="120" w:after="120" w:line="240" w:lineRule="auto"/>
        <w:ind w:left="720" w:firstLine="0"/>
        <w:rPr>
          <w:rFonts w:cs="Times New Roman"/>
          <w:sz w:val="22"/>
        </w:rPr>
      </w:pPr>
      <w:r w:rsidRPr="006565AE">
        <w:rPr>
          <w:rFonts w:cs="Times New Roman"/>
          <w:sz w:val="22"/>
        </w:rPr>
        <w:t>*Load results</w:t>
      </w:r>
      <w:r w:rsidR="00773A22">
        <w:rPr>
          <w:rFonts w:cs="Times New Roman"/>
          <w:sz w:val="22"/>
        </w:rPr>
        <w:t>.</w:t>
      </w:r>
    </w:p>
    <w:p w14:paraId="5ED8D1C4" w14:textId="26A001FF" w:rsidR="00F15B34" w:rsidRPr="006565AE" w:rsidRDefault="00F15B34" w:rsidP="00F15B34">
      <w:pPr>
        <w:spacing w:before="120" w:after="120" w:line="240" w:lineRule="auto"/>
        <w:rPr>
          <w:rFonts w:cs="Times New Roman"/>
          <w:sz w:val="22"/>
        </w:rPr>
      </w:pPr>
      <w:r w:rsidRPr="006565AE">
        <w:rPr>
          <w:rFonts w:cs="Times New Roman"/>
          <w:sz w:val="22"/>
        </w:rPr>
        <w:t>import excel "</w:t>
      </w:r>
      <w:r w:rsidR="00CF7E7E">
        <w:rPr>
          <w:rFonts w:cs="Times New Roman"/>
          <w:sz w:val="22"/>
        </w:rPr>
        <w:t>$desktop</w:t>
      </w:r>
      <w:r w:rsidRPr="006565AE">
        <w:rPr>
          <w:rFonts w:cs="Times New Roman"/>
          <w:sz w:val="22"/>
        </w:rPr>
        <w:t xml:space="preserve">\ATT_`k'.xlsx", </w:t>
      </w:r>
      <w:proofErr w:type="gramStart"/>
      <w:r w:rsidRPr="006565AE">
        <w:rPr>
          <w:rFonts w:cs="Times New Roman"/>
          <w:sz w:val="22"/>
        </w:rPr>
        <w:t>clear</w:t>
      </w:r>
      <w:proofErr w:type="gramEnd"/>
    </w:p>
    <w:p w14:paraId="3EF42A17" w14:textId="13603402" w:rsidR="00F15B34" w:rsidRPr="006565AE" w:rsidRDefault="00D52E8C" w:rsidP="00D52E8C">
      <w:pPr>
        <w:spacing w:before="120" w:after="120" w:line="240" w:lineRule="auto"/>
        <w:rPr>
          <w:rFonts w:cs="Times New Roman"/>
          <w:sz w:val="22"/>
        </w:rPr>
      </w:pPr>
      <w:r w:rsidRPr="006565AE">
        <w:rPr>
          <w:rFonts w:cs="Times New Roman"/>
          <w:sz w:val="22"/>
        </w:rPr>
        <w:t>*Rename columns</w:t>
      </w:r>
      <w:r w:rsidR="00773A22">
        <w:rPr>
          <w:rFonts w:cs="Times New Roman"/>
          <w:sz w:val="22"/>
        </w:rPr>
        <w:t xml:space="preserve"> with wave number. Each column reports wave ATT and standard error.</w:t>
      </w:r>
    </w:p>
    <w:p w14:paraId="37FF7EAF" w14:textId="00D8335A" w:rsidR="00F15B34" w:rsidRPr="006565AE" w:rsidRDefault="00F15B34" w:rsidP="00686A3B">
      <w:pPr>
        <w:spacing w:before="120" w:after="120" w:line="240" w:lineRule="auto"/>
        <w:ind w:left="720" w:firstLine="0"/>
        <w:rPr>
          <w:rFonts w:cs="Times New Roman"/>
          <w:sz w:val="22"/>
        </w:rPr>
      </w:pPr>
      <w:r w:rsidRPr="006565AE">
        <w:rPr>
          <w:rFonts w:cs="Times New Roman"/>
          <w:sz w:val="22"/>
        </w:rPr>
        <w:t>rename (B C D E F G H I J K) (wave2 wave3 wave4 wave5 wave6 wave7 wave8 wave9 wave10 wave11)</w:t>
      </w:r>
    </w:p>
    <w:p w14:paraId="45BE23C6" w14:textId="13278155" w:rsidR="00D52E8C" w:rsidRPr="00BD2A76" w:rsidRDefault="00D52E8C" w:rsidP="00A30634">
      <w:pPr>
        <w:spacing w:before="120" w:after="120" w:line="240" w:lineRule="auto"/>
        <w:ind w:left="720" w:firstLine="0"/>
        <w:rPr>
          <w:rFonts w:cs="Times New Roman"/>
          <w:sz w:val="22"/>
        </w:rPr>
      </w:pPr>
      <w:r w:rsidRPr="006565AE">
        <w:rPr>
          <w:rFonts w:cs="Times New Roman"/>
          <w:b/>
          <w:bCs/>
          <w:sz w:val="22"/>
        </w:rPr>
        <w:t xml:space="preserve">*Drop lines and columns </w:t>
      </w:r>
      <w:r w:rsidR="00F60936">
        <w:rPr>
          <w:rFonts w:cs="Times New Roman"/>
          <w:b/>
          <w:bCs/>
          <w:sz w:val="22"/>
        </w:rPr>
        <w:t>that are not needed from outreg2</w:t>
      </w:r>
      <w:r w:rsidR="00773A22">
        <w:rPr>
          <w:rFonts w:cs="Times New Roman"/>
          <w:b/>
          <w:bCs/>
          <w:sz w:val="22"/>
        </w:rPr>
        <w:t xml:space="preserve">. </w:t>
      </w:r>
      <w:r w:rsidR="00F61CC2" w:rsidRPr="00BD2A76">
        <w:rPr>
          <w:rFonts w:cs="Times New Roman"/>
          <w:sz w:val="22"/>
        </w:rPr>
        <w:t xml:space="preserve">The rows report what we export with outreg2 under the option “e(n1 </w:t>
      </w:r>
      <w:proofErr w:type="spellStart"/>
      <w:r w:rsidR="00F61CC2" w:rsidRPr="00BD2A76">
        <w:rPr>
          <w:rFonts w:cs="Times New Roman"/>
          <w:sz w:val="22"/>
        </w:rPr>
        <w:t>vcetype</w:t>
      </w:r>
      <w:proofErr w:type="spellEnd"/>
      <w:r w:rsidR="00F61CC2" w:rsidRPr="00BD2A76">
        <w:rPr>
          <w:rFonts w:cs="Times New Roman"/>
          <w:sz w:val="22"/>
        </w:rPr>
        <w:t xml:space="preserve"> </w:t>
      </w:r>
      <w:proofErr w:type="spellStart"/>
      <w:r w:rsidR="00F61CC2" w:rsidRPr="00BD2A76">
        <w:rPr>
          <w:rFonts w:cs="Times New Roman"/>
          <w:sz w:val="22"/>
        </w:rPr>
        <w:t>cmd</w:t>
      </w:r>
      <w:proofErr w:type="spellEnd"/>
      <w:r w:rsidR="00F61CC2" w:rsidRPr="00BD2A76">
        <w:rPr>
          <w:rFonts w:cs="Times New Roman"/>
          <w:sz w:val="22"/>
        </w:rPr>
        <w:t xml:space="preserve"> </w:t>
      </w:r>
      <w:proofErr w:type="spellStart"/>
      <w:r w:rsidR="00F61CC2" w:rsidRPr="00BD2A76">
        <w:rPr>
          <w:rFonts w:cs="Times New Roman"/>
          <w:sz w:val="22"/>
        </w:rPr>
        <w:t>subcmd</w:t>
      </w:r>
      <w:proofErr w:type="spellEnd"/>
      <w:r w:rsidR="00F61CC2" w:rsidRPr="00BD2A76">
        <w:rPr>
          <w:rFonts w:cs="Times New Roman"/>
          <w:sz w:val="22"/>
        </w:rPr>
        <w:t xml:space="preserve"> stat)”</w:t>
      </w:r>
      <w:r w:rsidR="00773A22" w:rsidRPr="00BD2A76">
        <w:rPr>
          <w:rFonts w:cs="Times New Roman"/>
          <w:sz w:val="22"/>
        </w:rPr>
        <w:t xml:space="preserve"> </w:t>
      </w:r>
    </w:p>
    <w:p w14:paraId="5FD47CC3" w14:textId="5C3704C0" w:rsidR="00F15B34" w:rsidRPr="006565AE" w:rsidRDefault="00F15B34" w:rsidP="00D52E8C">
      <w:pPr>
        <w:spacing w:before="120" w:after="120" w:line="240" w:lineRule="auto"/>
        <w:rPr>
          <w:rFonts w:cs="Times New Roman"/>
          <w:sz w:val="22"/>
        </w:rPr>
      </w:pPr>
      <w:r w:rsidRPr="006565AE">
        <w:rPr>
          <w:rFonts w:cs="Times New Roman"/>
          <w:sz w:val="22"/>
        </w:rPr>
        <w:t>drop in 1/3</w:t>
      </w:r>
    </w:p>
    <w:p w14:paraId="75C3389A" w14:textId="15CC321D" w:rsidR="00F15B34" w:rsidRPr="006565AE" w:rsidRDefault="00F15B34" w:rsidP="00D52E8C">
      <w:pPr>
        <w:spacing w:before="120" w:after="120" w:line="240" w:lineRule="auto"/>
        <w:rPr>
          <w:rFonts w:cs="Times New Roman"/>
          <w:sz w:val="22"/>
        </w:rPr>
      </w:pPr>
      <w:r w:rsidRPr="006565AE">
        <w:rPr>
          <w:rFonts w:cs="Times New Roman"/>
          <w:sz w:val="22"/>
        </w:rPr>
        <w:t>drop in 3/10</w:t>
      </w:r>
    </w:p>
    <w:p w14:paraId="2EAB37A9" w14:textId="29B4BD3A" w:rsidR="00F15B34" w:rsidRPr="006565AE" w:rsidRDefault="00F15B34" w:rsidP="00D52E8C">
      <w:pPr>
        <w:spacing w:before="120" w:after="120" w:line="240" w:lineRule="auto"/>
        <w:rPr>
          <w:rFonts w:cs="Times New Roman"/>
          <w:sz w:val="22"/>
        </w:rPr>
      </w:pPr>
      <w:r w:rsidRPr="006565AE">
        <w:rPr>
          <w:rFonts w:cs="Times New Roman"/>
          <w:sz w:val="22"/>
        </w:rPr>
        <w:t>drop A</w:t>
      </w:r>
    </w:p>
    <w:p w14:paraId="19C03DAA" w14:textId="29D2D3F5" w:rsidR="00D52E8C" w:rsidRPr="006565AE" w:rsidRDefault="00D52E8C" w:rsidP="00A30634">
      <w:pPr>
        <w:spacing w:before="120" w:after="120" w:line="240" w:lineRule="auto"/>
        <w:ind w:left="720" w:firstLine="0"/>
        <w:rPr>
          <w:rFonts w:cs="Times New Roman"/>
          <w:b/>
          <w:bCs/>
          <w:sz w:val="22"/>
        </w:rPr>
      </w:pPr>
      <w:r w:rsidRPr="006565AE">
        <w:rPr>
          <w:rFonts w:cs="Times New Roman"/>
          <w:b/>
          <w:bCs/>
          <w:sz w:val="22"/>
        </w:rPr>
        <w:t>*This loop gets rid of the parenthesis</w:t>
      </w:r>
      <w:r w:rsidR="00686A3B">
        <w:rPr>
          <w:rFonts w:cs="Times New Roman"/>
          <w:b/>
          <w:bCs/>
          <w:sz w:val="22"/>
        </w:rPr>
        <w:t xml:space="preserve"> the</w:t>
      </w:r>
      <w:r w:rsidRPr="006565AE">
        <w:rPr>
          <w:rFonts w:cs="Times New Roman"/>
          <w:b/>
          <w:bCs/>
          <w:sz w:val="22"/>
        </w:rPr>
        <w:t xml:space="preserve"> standard errors are reported with. </w:t>
      </w:r>
    </w:p>
    <w:p w14:paraId="100191CC" w14:textId="63BD205D" w:rsidR="00F15B34" w:rsidRPr="006565AE" w:rsidRDefault="00F15B34" w:rsidP="00D52E8C">
      <w:pPr>
        <w:spacing w:before="120" w:after="120" w:line="240" w:lineRule="auto"/>
        <w:rPr>
          <w:rFonts w:cs="Times New Roman"/>
          <w:sz w:val="22"/>
        </w:rPr>
      </w:pPr>
      <w:proofErr w:type="spellStart"/>
      <w:r w:rsidRPr="006565AE">
        <w:rPr>
          <w:rFonts w:cs="Times New Roman"/>
          <w:sz w:val="22"/>
        </w:rPr>
        <w:t>forval</w:t>
      </w:r>
      <w:proofErr w:type="spellEnd"/>
      <w:r w:rsidRPr="006565AE">
        <w:rPr>
          <w:rFonts w:cs="Times New Roman"/>
          <w:sz w:val="22"/>
        </w:rPr>
        <w:t xml:space="preserve"> y=2/11{</w:t>
      </w:r>
    </w:p>
    <w:p w14:paraId="2742FC8D" w14:textId="3FCDDA09" w:rsidR="00F15B34" w:rsidRPr="006565AE" w:rsidRDefault="00F15B34" w:rsidP="00D52E8C">
      <w:pPr>
        <w:spacing w:before="120" w:after="120" w:line="240" w:lineRule="auto"/>
        <w:ind w:left="720"/>
        <w:rPr>
          <w:rFonts w:cs="Times New Roman"/>
          <w:sz w:val="22"/>
        </w:rPr>
      </w:pPr>
      <w:r w:rsidRPr="006565AE">
        <w:rPr>
          <w:rFonts w:cs="Times New Roman"/>
          <w:sz w:val="22"/>
        </w:rPr>
        <w:t xml:space="preserve">replace </w:t>
      </w:r>
      <w:proofErr w:type="spellStart"/>
      <w:r w:rsidRPr="006565AE">
        <w:rPr>
          <w:rFonts w:cs="Times New Roman"/>
          <w:sz w:val="22"/>
        </w:rPr>
        <w:t>wave`y</w:t>
      </w:r>
      <w:proofErr w:type="spellEnd"/>
      <w:r w:rsidRPr="006565AE">
        <w:rPr>
          <w:rFonts w:cs="Times New Roman"/>
          <w:sz w:val="22"/>
        </w:rPr>
        <w:t>'=</w:t>
      </w:r>
      <w:proofErr w:type="spellStart"/>
      <w:r w:rsidRPr="006565AE">
        <w:rPr>
          <w:rFonts w:cs="Times New Roman"/>
          <w:sz w:val="22"/>
        </w:rPr>
        <w:t>subinstr</w:t>
      </w:r>
      <w:proofErr w:type="spellEnd"/>
      <w:r w:rsidRPr="006565AE">
        <w:rPr>
          <w:rFonts w:cs="Times New Roman"/>
          <w:sz w:val="22"/>
        </w:rPr>
        <w:t>(</w:t>
      </w:r>
      <w:proofErr w:type="spellStart"/>
      <w:r w:rsidRPr="006565AE">
        <w:rPr>
          <w:rFonts w:cs="Times New Roman"/>
          <w:sz w:val="22"/>
        </w:rPr>
        <w:t>wave`y</w:t>
      </w:r>
      <w:proofErr w:type="spellEnd"/>
      <w:r w:rsidRPr="006565AE">
        <w:rPr>
          <w:rFonts w:cs="Times New Roman"/>
          <w:sz w:val="22"/>
        </w:rPr>
        <w:t>', "(", "",.) if _n==2</w:t>
      </w:r>
    </w:p>
    <w:p w14:paraId="4CFCC61B" w14:textId="22BAA3E4" w:rsidR="00F15B34" w:rsidRPr="006565AE" w:rsidRDefault="00F15B34" w:rsidP="00D52E8C">
      <w:pPr>
        <w:spacing w:before="120" w:after="120" w:line="240" w:lineRule="auto"/>
        <w:ind w:left="720"/>
        <w:rPr>
          <w:rFonts w:cs="Times New Roman"/>
          <w:sz w:val="22"/>
        </w:rPr>
      </w:pPr>
      <w:r w:rsidRPr="006565AE">
        <w:rPr>
          <w:rFonts w:cs="Times New Roman"/>
          <w:sz w:val="22"/>
        </w:rPr>
        <w:t xml:space="preserve">replace </w:t>
      </w:r>
      <w:proofErr w:type="spellStart"/>
      <w:r w:rsidRPr="006565AE">
        <w:rPr>
          <w:rFonts w:cs="Times New Roman"/>
          <w:sz w:val="22"/>
        </w:rPr>
        <w:t>wave`y</w:t>
      </w:r>
      <w:proofErr w:type="spellEnd"/>
      <w:r w:rsidRPr="006565AE">
        <w:rPr>
          <w:rFonts w:cs="Times New Roman"/>
          <w:sz w:val="22"/>
        </w:rPr>
        <w:t>'=</w:t>
      </w:r>
      <w:proofErr w:type="spellStart"/>
      <w:r w:rsidRPr="006565AE">
        <w:rPr>
          <w:rFonts w:cs="Times New Roman"/>
          <w:sz w:val="22"/>
        </w:rPr>
        <w:t>subinstr</w:t>
      </w:r>
      <w:proofErr w:type="spellEnd"/>
      <w:r w:rsidRPr="006565AE">
        <w:rPr>
          <w:rFonts w:cs="Times New Roman"/>
          <w:sz w:val="22"/>
        </w:rPr>
        <w:t>(</w:t>
      </w:r>
      <w:proofErr w:type="spellStart"/>
      <w:r w:rsidRPr="006565AE">
        <w:rPr>
          <w:rFonts w:cs="Times New Roman"/>
          <w:sz w:val="22"/>
        </w:rPr>
        <w:t>wave`y</w:t>
      </w:r>
      <w:proofErr w:type="spellEnd"/>
      <w:r w:rsidRPr="006565AE">
        <w:rPr>
          <w:rFonts w:cs="Times New Roman"/>
          <w:sz w:val="22"/>
        </w:rPr>
        <w:t>', ")", "",.) if _n==2</w:t>
      </w:r>
    </w:p>
    <w:p w14:paraId="3CE6993C" w14:textId="3C3407AD" w:rsidR="00F15B34" w:rsidRPr="006565AE" w:rsidRDefault="00F15B34" w:rsidP="00B40981">
      <w:pPr>
        <w:spacing w:before="120" w:after="120" w:line="240" w:lineRule="auto"/>
        <w:rPr>
          <w:rFonts w:cs="Times New Roman"/>
          <w:sz w:val="22"/>
        </w:rPr>
      </w:pPr>
      <w:r w:rsidRPr="006565AE">
        <w:rPr>
          <w:rFonts w:cs="Times New Roman"/>
          <w:sz w:val="22"/>
        </w:rPr>
        <w:t>}</w:t>
      </w:r>
    </w:p>
    <w:p w14:paraId="7591746D" w14:textId="1CCB342C" w:rsidR="00F15B34" w:rsidRPr="006565AE" w:rsidRDefault="00F15B34" w:rsidP="00A30634">
      <w:pPr>
        <w:spacing w:before="120" w:after="120" w:line="240" w:lineRule="auto"/>
        <w:ind w:left="720" w:firstLine="0"/>
        <w:rPr>
          <w:rFonts w:cs="Times New Roman"/>
          <w:b/>
          <w:bCs/>
          <w:sz w:val="22"/>
        </w:rPr>
      </w:pPr>
      <w:r w:rsidRPr="006565AE">
        <w:rPr>
          <w:rFonts w:cs="Times New Roman"/>
          <w:b/>
          <w:bCs/>
          <w:sz w:val="22"/>
        </w:rPr>
        <w:t xml:space="preserve">*Destring </w:t>
      </w:r>
      <w:r w:rsidR="00D52E8C" w:rsidRPr="006565AE">
        <w:rPr>
          <w:rFonts w:cs="Times New Roman"/>
          <w:b/>
          <w:bCs/>
          <w:sz w:val="22"/>
        </w:rPr>
        <w:t>treatment coefficient</w:t>
      </w:r>
      <w:r w:rsidR="00686A3B">
        <w:rPr>
          <w:rFonts w:cs="Times New Roman"/>
          <w:b/>
          <w:bCs/>
          <w:sz w:val="22"/>
        </w:rPr>
        <w:t>s</w:t>
      </w:r>
      <w:r w:rsidR="00D52E8C" w:rsidRPr="006565AE">
        <w:rPr>
          <w:rFonts w:cs="Times New Roman"/>
          <w:b/>
          <w:bCs/>
          <w:sz w:val="22"/>
        </w:rPr>
        <w:t xml:space="preserve"> and standard errors</w:t>
      </w:r>
      <w:r w:rsidR="00773A22">
        <w:rPr>
          <w:rFonts w:cs="Times New Roman"/>
          <w:b/>
          <w:bCs/>
          <w:sz w:val="22"/>
        </w:rPr>
        <w:t>.</w:t>
      </w:r>
    </w:p>
    <w:p w14:paraId="682C6D6F" w14:textId="6932C718" w:rsidR="00F15B34" w:rsidRPr="006565AE" w:rsidRDefault="00F15B34" w:rsidP="00D52E8C">
      <w:pPr>
        <w:spacing w:before="120" w:after="120" w:line="240" w:lineRule="auto"/>
        <w:rPr>
          <w:rFonts w:cs="Times New Roman"/>
          <w:sz w:val="22"/>
        </w:rPr>
      </w:pPr>
      <w:r w:rsidRPr="006565AE">
        <w:rPr>
          <w:rFonts w:cs="Times New Roman"/>
          <w:sz w:val="22"/>
        </w:rPr>
        <w:t xml:space="preserve">destring wave*, replace </w:t>
      </w:r>
      <w:proofErr w:type="gramStart"/>
      <w:r w:rsidRPr="006565AE">
        <w:rPr>
          <w:rFonts w:cs="Times New Roman"/>
          <w:sz w:val="22"/>
        </w:rPr>
        <w:t>force</w:t>
      </w:r>
      <w:proofErr w:type="gramEnd"/>
    </w:p>
    <w:p w14:paraId="4443079D" w14:textId="19E26BD9" w:rsidR="00F15B34" w:rsidRPr="006565AE" w:rsidRDefault="00F15B34" w:rsidP="00A30634">
      <w:pPr>
        <w:spacing w:before="120" w:after="120" w:line="240" w:lineRule="auto"/>
        <w:ind w:left="720" w:firstLine="0"/>
        <w:rPr>
          <w:rFonts w:cs="Times New Roman"/>
          <w:b/>
          <w:bCs/>
          <w:sz w:val="22"/>
        </w:rPr>
      </w:pPr>
      <w:r w:rsidRPr="006565AE">
        <w:rPr>
          <w:rFonts w:cs="Times New Roman"/>
          <w:b/>
          <w:bCs/>
          <w:sz w:val="22"/>
        </w:rPr>
        <w:t>*</w:t>
      </w:r>
      <w:r w:rsidR="00686A3B">
        <w:rPr>
          <w:rFonts w:cs="Times New Roman"/>
          <w:b/>
          <w:bCs/>
          <w:sz w:val="22"/>
        </w:rPr>
        <w:t>Reshape data in long form so that each row reports wave [*x] ATT coefficient and standard error.</w:t>
      </w:r>
    </w:p>
    <w:p w14:paraId="5A87E6ED" w14:textId="0A51A9A1" w:rsidR="00F15B34" w:rsidRPr="006565AE" w:rsidRDefault="00F15B34" w:rsidP="00D52E8C">
      <w:pPr>
        <w:spacing w:before="120" w:after="120" w:line="240" w:lineRule="auto"/>
        <w:rPr>
          <w:rFonts w:cs="Times New Roman"/>
          <w:sz w:val="22"/>
        </w:rPr>
      </w:pPr>
      <w:r w:rsidRPr="006565AE">
        <w:rPr>
          <w:rFonts w:cs="Times New Roman"/>
          <w:sz w:val="22"/>
        </w:rPr>
        <w:t>gen id=_n</w:t>
      </w:r>
    </w:p>
    <w:p w14:paraId="2AB30A95" w14:textId="79E53524" w:rsidR="00F15B34" w:rsidRPr="006565AE" w:rsidRDefault="00F15B34" w:rsidP="00D52E8C">
      <w:pPr>
        <w:spacing w:before="120" w:after="120" w:line="240" w:lineRule="auto"/>
        <w:rPr>
          <w:rFonts w:cs="Times New Roman"/>
          <w:sz w:val="22"/>
        </w:rPr>
      </w:pPr>
      <w:r w:rsidRPr="006565AE">
        <w:rPr>
          <w:rFonts w:cs="Times New Roman"/>
          <w:sz w:val="22"/>
        </w:rPr>
        <w:t xml:space="preserve">reshape long wave, </w:t>
      </w:r>
      <w:proofErr w:type="spellStart"/>
      <w:r w:rsidRPr="006565AE">
        <w:rPr>
          <w:rFonts w:cs="Times New Roman"/>
          <w:sz w:val="22"/>
        </w:rPr>
        <w:t>i</w:t>
      </w:r>
      <w:proofErr w:type="spellEnd"/>
      <w:r w:rsidRPr="006565AE">
        <w:rPr>
          <w:rFonts w:cs="Times New Roman"/>
          <w:sz w:val="22"/>
        </w:rPr>
        <w:t>(id) j(</w:t>
      </w:r>
      <w:proofErr w:type="spellStart"/>
      <w:r w:rsidRPr="006565AE">
        <w:rPr>
          <w:rFonts w:cs="Times New Roman"/>
          <w:sz w:val="22"/>
        </w:rPr>
        <w:t>wave_number</w:t>
      </w:r>
      <w:proofErr w:type="spellEnd"/>
      <w:r w:rsidRPr="006565AE">
        <w:rPr>
          <w:rFonts w:cs="Times New Roman"/>
          <w:sz w:val="22"/>
        </w:rPr>
        <w:t>)</w:t>
      </w:r>
    </w:p>
    <w:p w14:paraId="6FBB7A37" w14:textId="71A10AC8" w:rsidR="00F15B34" w:rsidRPr="006565AE" w:rsidRDefault="00F15B34" w:rsidP="00D52E8C">
      <w:pPr>
        <w:spacing w:before="120" w:after="120" w:line="240" w:lineRule="auto"/>
        <w:rPr>
          <w:rFonts w:cs="Times New Roman"/>
          <w:sz w:val="22"/>
        </w:rPr>
      </w:pPr>
      <w:r w:rsidRPr="006565AE">
        <w:rPr>
          <w:rFonts w:cs="Times New Roman"/>
          <w:sz w:val="22"/>
        </w:rPr>
        <w:t xml:space="preserve">sort </w:t>
      </w:r>
      <w:proofErr w:type="spellStart"/>
      <w:r w:rsidRPr="006565AE">
        <w:rPr>
          <w:rFonts w:cs="Times New Roman"/>
          <w:sz w:val="22"/>
        </w:rPr>
        <w:t>wave_number</w:t>
      </w:r>
      <w:proofErr w:type="spellEnd"/>
      <w:r w:rsidRPr="006565AE">
        <w:rPr>
          <w:rFonts w:cs="Times New Roman"/>
          <w:sz w:val="22"/>
        </w:rPr>
        <w:t xml:space="preserve"> id</w:t>
      </w:r>
    </w:p>
    <w:p w14:paraId="064C938F" w14:textId="760AC22D" w:rsidR="00F15B34" w:rsidRPr="006565AE" w:rsidRDefault="00F15B34" w:rsidP="00D52E8C">
      <w:pPr>
        <w:spacing w:before="120" w:after="120" w:line="240" w:lineRule="auto"/>
        <w:rPr>
          <w:rFonts w:cs="Times New Roman"/>
          <w:sz w:val="22"/>
        </w:rPr>
      </w:pPr>
      <w:r w:rsidRPr="006565AE">
        <w:rPr>
          <w:rFonts w:cs="Times New Roman"/>
          <w:sz w:val="22"/>
        </w:rPr>
        <w:t>gen std=.</w:t>
      </w:r>
    </w:p>
    <w:p w14:paraId="42C586ED" w14:textId="15C82106" w:rsidR="00F15B34" w:rsidRPr="006565AE" w:rsidRDefault="00F15B34" w:rsidP="00D52E8C">
      <w:pPr>
        <w:spacing w:before="120" w:after="120" w:line="240" w:lineRule="auto"/>
        <w:rPr>
          <w:rFonts w:cs="Times New Roman"/>
          <w:sz w:val="22"/>
        </w:rPr>
      </w:pPr>
      <w:r w:rsidRPr="006565AE">
        <w:rPr>
          <w:rFonts w:cs="Times New Roman"/>
          <w:sz w:val="22"/>
        </w:rPr>
        <w:t xml:space="preserve">by </w:t>
      </w:r>
      <w:proofErr w:type="spellStart"/>
      <w:r w:rsidRPr="006565AE">
        <w:rPr>
          <w:rFonts w:cs="Times New Roman"/>
          <w:sz w:val="22"/>
        </w:rPr>
        <w:t>wave_number</w:t>
      </w:r>
      <w:proofErr w:type="spellEnd"/>
      <w:r w:rsidRPr="006565AE">
        <w:rPr>
          <w:rFonts w:cs="Times New Roman"/>
          <w:sz w:val="22"/>
        </w:rPr>
        <w:t xml:space="preserve"> id: replace std=wave if id==2</w:t>
      </w:r>
    </w:p>
    <w:p w14:paraId="2ED611DB" w14:textId="39A7B394" w:rsidR="00F15B34" w:rsidRPr="006565AE" w:rsidRDefault="00F15B34" w:rsidP="00D52E8C">
      <w:pPr>
        <w:spacing w:before="120" w:after="120" w:line="240" w:lineRule="auto"/>
        <w:rPr>
          <w:rFonts w:cs="Times New Roman"/>
          <w:sz w:val="22"/>
        </w:rPr>
      </w:pPr>
      <w:proofErr w:type="spellStart"/>
      <w:r w:rsidRPr="006565AE">
        <w:rPr>
          <w:rFonts w:cs="Times New Roman"/>
          <w:sz w:val="22"/>
        </w:rPr>
        <w:lastRenderedPageBreak/>
        <w:t>gsort</w:t>
      </w:r>
      <w:proofErr w:type="spellEnd"/>
      <w:r w:rsidRPr="006565AE">
        <w:rPr>
          <w:rFonts w:cs="Times New Roman"/>
          <w:sz w:val="22"/>
        </w:rPr>
        <w:t xml:space="preserve"> </w:t>
      </w:r>
      <w:proofErr w:type="spellStart"/>
      <w:r w:rsidRPr="006565AE">
        <w:rPr>
          <w:rFonts w:cs="Times New Roman"/>
          <w:sz w:val="22"/>
        </w:rPr>
        <w:t>wave_number</w:t>
      </w:r>
      <w:proofErr w:type="spellEnd"/>
      <w:r w:rsidRPr="006565AE">
        <w:rPr>
          <w:rFonts w:cs="Times New Roman"/>
          <w:sz w:val="22"/>
        </w:rPr>
        <w:t xml:space="preserve"> -id</w:t>
      </w:r>
    </w:p>
    <w:p w14:paraId="6577DDA4" w14:textId="4BDADB74" w:rsidR="00F15B34" w:rsidRPr="006565AE" w:rsidRDefault="00F15B34" w:rsidP="00D52E8C">
      <w:pPr>
        <w:spacing w:before="120" w:after="120" w:line="240" w:lineRule="auto"/>
        <w:rPr>
          <w:rFonts w:cs="Times New Roman"/>
          <w:sz w:val="22"/>
        </w:rPr>
      </w:pPr>
      <w:r w:rsidRPr="006565AE">
        <w:rPr>
          <w:rFonts w:cs="Times New Roman"/>
          <w:sz w:val="22"/>
        </w:rPr>
        <w:t>carryforward std if std==., replace</w:t>
      </w:r>
    </w:p>
    <w:p w14:paraId="427EC9AD" w14:textId="2621C3B7" w:rsidR="00F15B34" w:rsidRPr="006565AE" w:rsidRDefault="00F15B34" w:rsidP="00D52E8C">
      <w:pPr>
        <w:spacing w:before="120" w:after="120" w:line="240" w:lineRule="auto"/>
        <w:rPr>
          <w:rFonts w:cs="Times New Roman"/>
          <w:sz w:val="22"/>
        </w:rPr>
      </w:pPr>
      <w:r w:rsidRPr="006565AE">
        <w:rPr>
          <w:rFonts w:cs="Times New Roman"/>
          <w:sz w:val="22"/>
        </w:rPr>
        <w:t>drop if id==2</w:t>
      </w:r>
    </w:p>
    <w:p w14:paraId="150BB74F" w14:textId="785DFD66" w:rsidR="00F15B34" w:rsidRPr="006565AE" w:rsidRDefault="00F15B34" w:rsidP="00D52E8C">
      <w:pPr>
        <w:spacing w:before="120" w:after="120" w:line="240" w:lineRule="auto"/>
        <w:rPr>
          <w:rFonts w:cs="Times New Roman"/>
          <w:sz w:val="22"/>
        </w:rPr>
      </w:pPr>
      <w:r w:rsidRPr="006565AE">
        <w:rPr>
          <w:rFonts w:cs="Times New Roman"/>
          <w:sz w:val="22"/>
        </w:rPr>
        <w:t xml:space="preserve">drop </w:t>
      </w:r>
      <w:proofErr w:type="gramStart"/>
      <w:r w:rsidRPr="006565AE">
        <w:rPr>
          <w:rFonts w:cs="Times New Roman"/>
          <w:sz w:val="22"/>
        </w:rPr>
        <w:t>id</w:t>
      </w:r>
      <w:proofErr w:type="gramEnd"/>
    </w:p>
    <w:p w14:paraId="4EF7E7CD" w14:textId="3A9D33E2" w:rsidR="00F15B34" w:rsidRPr="006565AE" w:rsidRDefault="00F15B34" w:rsidP="00A30634">
      <w:pPr>
        <w:spacing w:before="120" w:after="120" w:line="240" w:lineRule="auto"/>
        <w:ind w:left="720" w:firstLine="0"/>
        <w:rPr>
          <w:rFonts w:cs="Times New Roman"/>
          <w:b/>
          <w:bCs/>
          <w:sz w:val="22"/>
        </w:rPr>
      </w:pPr>
      <w:r w:rsidRPr="006565AE">
        <w:rPr>
          <w:rFonts w:cs="Times New Roman"/>
          <w:b/>
          <w:bCs/>
          <w:sz w:val="22"/>
        </w:rPr>
        <w:t>*Calculate C</w:t>
      </w:r>
      <w:r w:rsidR="00686A3B">
        <w:rPr>
          <w:rFonts w:cs="Times New Roman"/>
          <w:b/>
          <w:bCs/>
          <w:sz w:val="22"/>
        </w:rPr>
        <w:t>onfidence interval</w:t>
      </w:r>
      <w:r w:rsidR="00773A22">
        <w:rPr>
          <w:rFonts w:cs="Times New Roman"/>
          <w:b/>
          <w:bCs/>
          <w:sz w:val="22"/>
        </w:rPr>
        <w:t>.</w:t>
      </w:r>
    </w:p>
    <w:p w14:paraId="17847EF7" w14:textId="7F747A4C" w:rsidR="00F15B34" w:rsidRPr="006565AE" w:rsidRDefault="00F15B34" w:rsidP="00D52E8C">
      <w:pPr>
        <w:spacing w:before="120" w:after="120" w:line="240" w:lineRule="auto"/>
        <w:rPr>
          <w:rFonts w:cs="Times New Roman"/>
          <w:sz w:val="22"/>
        </w:rPr>
      </w:pPr>
      <w:r w:rsidRPr="006565AE">
        <w:rPr>
          <w:rFonts w:cs="Times New Roman"/>
          <w:sz w:val="22"/>
        </w:rPr>
        <w:t xml:space="preserve">gen </w:t>
      </w:r>
      <w:proofErr w:type="spellStart"/>
      <w:r w:rsidRPr="006565AE">
        <w:rPr>
          <w:rFonts w:cs="Times New Roman"/>
          <w:sz w:val="22"/>
        </w:rPr>
        <w:t>CI_low</w:t>
      </w:r>
      <w:proofErr w:type="spellEnd"/>
      <w:r w:rsidRPr="006565AE">
        <w:rPr>
          <w:rFonts w:cs="Times New Roman"/>
          <w:sz w:val="22"/>
        </w:rPr>
        <w:t>=wave-</w:t>
      </w:r>
      <w:r w:rsidR="004027C5">
        <w:rPr>
          <w:rFonts w:cs="Times New Roman"/>
          <w:sz w:val="22"/>
        </w:rPr>
        <w:t>1.96*</w:t>
      </w:r>
      <w:r w:rsidRPr="006565AE">
        <w:rPr>
          <w:rFonts w:cs="Times New Roman"/>
          <w:sz w:val="22"/>
        </w:rPr>
        <w:t xml:space="preserve">std </w:t>
      </w:r>
    </w:p>
    <w:p w14:paraId="510774E3" w14:textId="0E447EDD" w:rsidR="00F15B34" w:rsidRPr="006565AE" w:rsidRDefault="00F15B34" w:rsidP="00D52E8C">
      <w:pPr>
        <w:spacing w:before="120" w:after="120" w:line="240" w:lineRule="auto"/>
        <w:rPr>
          <w:rFonts w:cs="Times New Roman"/>
          <w:sz w:val="22"/>
        </w:rPr>
      </w:pPr>
      <w:r w:rsidRPr="006565AE">
        <w:rPr>
          <w:rFonts w:cs="Times New Roman"/>
          <w:sz w:val="22"/>
        </w:rPr>
        <w:t xml:space="preserve">gen </w:t>
      </w:r>
      <w:proofErr w:type="spellStart"/>
      <w:r w:rsidRPr="006565AE">
        <w:rPr>
          <w:rFonts w:cs="Times New Roman"/>
          <w:sz w:val="22"/>
        </w:rPr>
        <w:t>CI_top</w:t>
      </w:r>
      <w:proofErr w:type="spellEnd"/>
      <w:r w:rsidRPr="006565AE">
        <w:rPr>
          <w:rFonts w:cs="Times New Roman"/>
          <w:sz w:val="22"/>
        </w:rPr>
        <w:t>=wave+</w:t>
      </w:r>
      <w:r w:rsidR="004027C5">
        <w:rPr>
          <w:rFonts w:cs="Times New Roman"/>
          <w:sz w:val="22"/>
        </w:rPr>
        <w:t>1.96*</w:t>
      </w:r>
      <w:r w:rsidRPr="006565AE">
        <w:rPr>
          <w:rFonts w:cs="Times New Roman"/>
          <w:sz w:val="22"/>
        </w:rPr>
        <w:t>std</w:t>
      </w:r>
    </w:p>
    <w:p w14:paraId="1F2912A0" w14:textId="79922ACD" w:rsidR="00F15B34" w:rsidRPr="006565AE" w:rsidRDefault="00F15B34" w:rsidP="00A30634">
      <w:pPr>
        <w:spacing w:before="120" w:after="120" w:line="240" w:lineRule="auto"/>
        <w:ind w:left="720" w:firstLine="0"/>
        <w:rPr>
          <w:rFonts w:cs="Times New Roman"/>
          <w:b/>
          <w:bCs/>
          <w:sz w:val="22"/>
        </w:rPr>
      </w:pPr>
      <w:r w:rsidRPr="006565AE">
        <w:rPr>
          <w:rFonts w:cs="Times New Roman"/>
          <w:b/>
          <w:bCs/>
          <w:sz w:val="22"/>
        </w:rPr>
        <w:t>*</w:t>
      </w:r>
      <w:r w:rsidR="00686A3B">
        <w:rPr>
          <w:rFonts w:cs="Times New Roman"/>
          <w:b/>
          <w:bCs/>
          <w:sz w:val="22"/>
        </w:rPr>
        <w:t>Rename variables and assign l</w:t>
      </w:r>
      <w:r w:rsidRPr="006565AE">
        <w:rPr>
          <w:rFonts w:cs="Times New Roman"/>
          <w:b/>
          <w:bCs/>
          <w:sz w:val="22"/>
        </w:rPr>
        <w:t>abels</w:t>
      </w:r>
      <w:r w:rsidR="00773A22">
        <w:rPr>
          <w:rFonts w:cs="Times New Roman"/>
          <w:b/>
          <w:bCs/>
          <w:sz w:val="22"/>
        </w:rPr>
        <w:t>.</w:t>
      </w:r>
    </w:p>
    <w:p w14:paraId="05BC4F22" w14:textId="1EE3FF1F" w:rsidR="00F15B34" w:rsidRPr="006565AE" w:rsidRDefault="00F15B34" w:rsidP="00D52E8C">
      <w:pPr>
        <w:spacing w:before="120" w:after="120" w:line="240" w:lineRule="auto"/>
        <w:rPr>
          <w:rFonts w:cs="Times New Roman"/>
          <w:sz w:val="22"/>
        </w:rPr>
      </w:pPr>
      <w:r w:rsidRPr="006565AE">
        <w:rPr>
          <w:rFonts w:cs="Times New Roman"/>
          <w:sz w:val="22"/>
        </w:rPr>
        <w:t>rename (wave) (</w:t>
      </w:r>
      <w:proofErr w:type="spellStart"/>
      <w:r w:rsidRPr="006565AE">
        <w:rPr>
          <w:rFonts w:cs="Times New Roman"/>
          <w:sz w:val="22"/>
        </w:rPr>
        <w:t>ATET_`k</w:t>
      </w:r>
      <w:proofErr w:type="spellEnd"/>
      <w:r w:rsidRPr="006565AE">
        <w:rPr>
          <w:rFonts w:cs="Times New Roman"/>
          <w:sz w:val="22"/>
        </w:rPr>
        <w:t>')</w:t>
      </w:r>
    </w:p>
    <w:p w14:paraId="24347803" w14:textId="3FEE6B74" w:rsidR="00F15B34" w:rsidRPr="006565AE" w:rsidRDefault="00F15B34" w:rsidP="00D52E8C">
      <w:pPr>
        <w:spacing w:before="120" w:after="120" w:line="240" w:lineRule="auto"/>
        <w:rPr>
          <w:rFonts w:cs="Times New Roman"/>
          <w:sz w:val="22"/>
        </w:rPr>
      </w:pPr>
      <w:r w:rsidRPr="006565AE">
        <w:rPr>
          <w:rFonts w:cs="Times New Roman"/>
          <w:sz w:val="22"/>
        </w:rPr>
        <w:t xml:space="preserve">label var </w:t>
      </w:r>
      <w:proofErr w:type="spellStart"/>
      <w:r w:rsidRPr="006565AE">
        <w:rPr>
          <w:rFonts w:cs="Times New Roman"/>
          <w:sz w:val="22"/>
        </w:rPr>
        <w:t>ATET_`k</w:t>
      </w:r>
      <w:proofErr w:type="spellEnd"/>
      <w:r w:rsidRPr="006565AE">
        <w:rPr>
          <w:rFonts w:cs="Times New Roman"/>
          <w:sz w:val="22"/>
        </w:rPr>
        <w:t>' "</w:t>
      </w:r>
      <w:r w:rsidR="00E025AD">
        <w:rPr>
          <w:rFonts w:cs="Times New Roman"/>
          <w:sz w:val="22"/>
        </w:rPr>
        <w:t>ATT</w:t>
      </w:r>
      <w:r w:rsidRPr="006565AE">
        <w:rPr>
          <w:rFonts w:cs="Times New Roman"/>
          <w:sz w:val="22"/>
        </w:rPr>
        <w:t>"</w:t>
      </w:r>
    </w:p>
    <w:p w14:paraId="0BECC876" w14:textId="5C500ADA" w:rsidR="00F15B34" w:rsidRPr="006565AE" w:rsidRDefault="00F15B34" w:rsidP="00D52E8C">
      <w:pPr>
        <w:spacing w:before="120" w:after="120" w:line="240" w:lineRule="auto"/>
        <w:rPr>
          <w:rFonts w:cs="Times New Roman"/>
          <w:sz w:val="22"/>
        </w:rPr>
      </w:pPr>
      <w:r w:rsidRPr="006565AE">
        <w:rPr>
          <w:rFonts w:cs="Times New Roman"/>
          <w:sz w:val="22"/>
        </w:rPr>
        <w:t xml:space="preserve">label var </w:t>
      </w:r>
      <w:proofErr w:type="spellStart"/>
      <w:r w:rsidRPr="006565AE">
        <w:rPr>
          <w:rFonts w:cs="Times New Roman"/>
          <w:sz w:val="22"/>
        </w:rPr>
        <w:t>CI_low</w:t>
      </w:r>
      <w:proofErr w:type="spellEnd"/>
      <w:r w:rsidRPr="006565AE">
        <w:rPr>
          <w:rFonts w:cs="Times New Roman"/>
          <w:sz w:val="22"/>
        </w:rPr>
        <w:t xml:space="preserve"> "CI"</w:t>
      </w:r>
    </w:p>
    <w:p w14:paraId="5AE4D34A" w14:textId="7780F8B9" w:rsidR="00F15B34" w:rsidRPr="006565AE" w:rsidRDefault="00F15B34" w:rsidP="00A30634">
      <w:pPr>
        <w:spacing w:before="120" w:after="120" w:line="240" w:lineRule="auto"/>
        <w:ind w:left="720" w:firstLine="0"/>
        <w:rPr>
          <w:rFonts w:cs="Times New Roman"/>
          <w:b/>
          <w:bCs/>
          <w:sz w:val="22"/>
        </w:rPr>
      </w:pPr>
      <w:r w:rsidRPr="006565AE">
        <w:rPr>
          <w:rFonts w:cs="Times New Roman"/>
          <w:b/>
          <w:bCs/>
          <w:sz w:val="22"/>
        </w:rPr>
        <w:t>*Plot</w:t>
      </w:r>
      <w:r w:rsidR="00773A22">
        <w:rPr>
          <w:rFonts w:cs="Times New Roman"/>
          <w:b/>
          <w:bCs/>
          <w:sz w:val="22"/>
        </w:rPr>
        <w:t>.</w:t>
      </w:r>
    </w:p>
    <w:p w14:paraId="01FF768D" w14:textId="77777777" w:rsidR="005B6264" w:rsidRPr="005B6264" w:rsidRDefault="005B6264" w:rsidP="005B6264">
      <w:pPr>
        <w:spacing w:before="120" w:after="120" w:line="240" w:lineRule="auto"/>
        <w:ind w:left="720" w:firstLine="0"/>
        <w:rPr>
          <w:rFonts w:cs="Times New Roman"/>
          <w:sz w:val="22"/>
        </w:rPr>
      </w:pPr>
      <w:proofErr w:type="spellStart"/>
      <w:r w:rsidRPr="005B6264">
        <w:rPr>
          <w:rFonts w:cs="Times New Roman"/>
          <w:sz w:val="22"/>
        </w:rPr>
        <w:t>twoway</w:t>
      </w:r>
      <w:proofErr w:type="spellEnd"/>
      <w:r w:rsidRPr="005B6264">
        <w:rPr>
          <w:rFonts w:cs="Times New Roman"/>
          <w:sz w:val="22"/>
        </w:rPr>
        <w:t xml:space="preserve"> scatter </w:t>
      </w:r>
      <w:proofErr w:type="spellStart"/>
      <w:r w:rsidRPr="005B6264">
        <w:rPr>
          <w:rFonts w:cs="Times New Roman"/>
          <w:sz w:val="22"/>
        </w:rPr>
        <w:t>ATET_`k</w:t>
      </w:r>
      <w:proofErr w:type="spellEnd"/>
      <w:r w:rsidRPr="005B6264">
        <w:rPr>
          <w:rFonts w:cs="Times New Roman"/>
          <w:sz w:val="22"/>
        </w:rPr>
        <w:t xml:space="preserve">' </w:t>
      </w:r>
      <w:proofErr w:type="spellStart"/>
      <w:r w:rsidRPr="005B6264">
        <w:rPr>
          <w:rFonts w:cs="Times New Roman"/>
          <w:sz w:val="22"/>
        </w:rPr>
        <w:t>wave_number</w:t>
      </w:r>
      <w:proofErr w:type="spellEnd"/>
      <w:r w:rsidRPr="005B6264">
        <w:rPr>
          <w:rFonts w:cs="Times New Roman"/>
          <w:sz w:val="22"/>
        </w:rPr>
        <w:t xml:space="preserve">, connect(l) </w:t>
      </w:r>
      <w:proofErr w:type="spellStart"/>
      <w:r w:rsidRPr="005B6264">
        <w:rPr>
          <w:rFonts w:cs="Times New Roman"/>
          <w:sz w:val="22"/>
        </w:rPr>
        <w:t>msymbol</w:t>
      </w:r>
      <w:proofErr w:type="spellEnd"/>
      <w:r w:rsidRPr="005B6264">
        <w:rPr>
          <w:rFonts w:cs="Times New Roman"/>
          <w:sz w:val="22"/>
        </w:rPr>
        <w:t xml:space="preserve">(none) </w:t>
      </w:r>
      <w:proofErr w:type="spellStart"/>
      <w:r w:rsidRPr="005B6264">
        <w:rPr>
          <w:rFonts w:cs="Times New Roman"/>
          <w:sz w:val="22"/>
        </w:rPr>
        <w:t>lcol</w:t>
      </w:r>
      <w:proofErr w:type="spellEnd"/>
      <w:r w:rsidRPr="005B6264">
        <w:rPr>
          <w:rFonts w:cs="Times New Roman"/>
          <w:sz w:val="22"/>
        </w:rPr>
        <w:t xml:space="preserve">(purple) </w:t>
      </w:r>
      <w:proofErr w:type="spellStart"/>
      <w:r w:rsidRPr="005B6264">
        <w:rPr>
          <w:rFonts w:cs="Times New Roman"/>
          <w:sz w:val="22"/>
        </w:rPr>
        <w:t>lwidth</w:t>
      </w:r>
      <w:proofErr w:type="spellEnd"/>
      <w:r w:rsidRPr="005B6264">
        <w:rPr>
          <w:rFonts w:cs="Times New Roman"/>
          <w:sz w:val="22"/>
        </w:rPr>
        <w:t>(</w:t>
      </w:r>
      <w:proofErr w:type="spellStart"/>
      <w:r w:rsidRPr="005B6264">
        <w:rPr>
          <w:rFonts w:cs="Times New Roman"/>
          <w:sz w:val="22"/>
        </w:rPr>
        <w:t>medthick</w:t>
      </w:r>
      <w:proofErr w:type="spellEnd"/>
      <w:r w:rsidRPr="005B6264">
        <w:rPr>
          <w:rFonts w:cs="Times New Roman"/>
          <w:sz w:val="22"/>
        </w:rPr>
        <w:t>) /*</w:t>
      </w:r>
    </w:p>
    <w:p w14:paraId="4073A284" w14:textId="64A35D98" w:rsidR="005B6264" w:rsidRPr="005B6264" w:rsidRDefault="005B6264" w:rsidP="005B6264">
      <w:pPr>
        <w:spacing w:before="120" w:after="120" w:line="240" w:lineRule="auto"/>
        <w:ind w:left="720" w:firstLine="0"/>
        <w:rPr>
          <w:rFonts w:cs="Times New Roman"/>
          <w:sz w:val="22"/>
        </w:rPr>
      </w:pPr>
      <w:r w:rsidRPr="005B6264">
        <w:rPr>
          <w:rFonts w:cs="Times New Roman"/>
          <w:sz w:val="22"/>
        </w:rPr>
        <w:t xml:space="preserve">*/ || scatter </w:t>
      </w:r>
      <w:proofErr w:type="spellStart"/>
      <w:r w:rsidRPr="005B6264">
        <w:rPr>
          <w:rFonts w:cs="Times New Roman"/>
          <w:sz w:val="22"/>
        </w:rPr>
        <w:t>CI_low</w:t>
      </w:r>
      <w:proofErr w:type="spellEnd"/>
      <w:r w:rsidRPr="005B6264">
        <w:rPr>
          <w:rFonts w:cs="Times New Roman"/>
          <w:sz w:val="22"/>
        </w:rPr>
        <w:t xml:space="preserve"> </w:t>
      </w:r>
      <w:proofErr w:type="spellStart"/>
      <w:r w:rsidRPr="005B6264">
        <w:rPr>
          <w:rFonts w:cs="Times New Roman"/>
          <w:sz w:val="22"/>
        </w:rPr>
        <w:t>wave_number</w:t>
      </w:r>
      <w:proofErr w:type="spellEnd"/>
      <w:r w:rsidRPr="005B6264">
        <w:rPr>
          <w:rFonts w:cs="Times New Roman"/>
          <w:sz w:val="22"/>
        </w:rPr>
        <w:t xml:space="preserve">, connect(l) </w:t>
      </w:r>
      <w:proofErr w:type="spellStart"/>
      <w:r w:rsidRPr="005B6264">
        <w:rPr>
          <w:rFonts w:cs="Times New Roman"/>
          <w:sz w:val="22"/>
        </w:rPr>
        <w:t>lpattern</w:t>
      </w:r>
      <w:proofErr w:type="spellEnd"/>
      <w:r w:rsidRPr="005B6264">
        <w:rPr>
          <w:rFonts w:cs="Times New Roman"/>
          <w:sz w:val="22"/>
        </w:rPr>
        <w:t>(</w:t>
      </w:r>
      <w:proofErr w:type="spellStart"/>
      <w:r w:rsidRPr="005B6264">
        <w:rPr>
          <w:rFonts w:cs="Times New Roman"/>
          <w:sz w:val="22"/>
        </w:rPr>
        <w:t>shortdash</w:t>
      </w:r>
      <w:proofErr w:type="spellEnd"/>
      <w:r w:rsidRPr="005B6264">
        <w:rPr>
          <w:rFonts w:cs="Times New Roman"/>
          <w:sz w:val="22"/>
        </w:rPr>
        <w:t xml:space="preserve">) </w:t>
      </w:r>
      <w:proofErr w:type="spellStart"/>
      <w:r w:rsidRPr="005B6264">
        <w:rPr>
          <w:rFonts w:cs="Times New Roman"/>
          <w:sz w:val="22"/>
        </w:rPr>
        <w:t>lcol</w:t>
      </w:r>
      <w:proofErr w:type="spellEnd"/>
      <w:r w:rsidRPr="005B6264">
        <w:rPr>
          <w:rFonts w:cs="Times New Roman"/>
          <w:sz w:val="22"/>
        </w:rPr>
        <w:t xml:space="preserve">(red) </w:t>
      </w:r>
      <w:proofErr w:type="spellStart"/>
      <w:r w:rsidRPr="005B6264">
        <w:rPr>
          <w:rFonts w:cs="Times New Roman"/>
          <w:sz w:val="22"/>
        </w:rPr>
        <w:t>lwidth</w:t>
      </w:r>
      <w:proofErr w:type="spellEnd"/>
      <w:r w:rsidRPr="005B6264">
        <w:rPr>
          <w:rFonts w:cs="Times New Roman"/>
          <w:sz w:val="22"/>
        </w:rPr>
        <w:t>(</w:t>
      </w:r>
      <w:proofErr w:type="spellStart"/>
      <w:r w:rsidRPr="005B6264">
        <w:rPr>
          <w:rFonts w:cs="Times New Roman"/>
          <w:sz w:val="22"/>
        </w:rPr>
        <w:t>medthick</w:t>
      </w:r>
      <w:proofErr w:type="spellEnd"/>
      <w:r w:rsidRPr="005B6264">
        <w:rPr>
          <w:rFonts w:cs="Times New Roman"/>
          <w:sz w:val="22"/>
        </w:rPr>
        <w:t xml:space="preserve">) </w:t>
      </w:r>
      <w:proofErr w:type="spellStart"/>
      <w:r w:rsidRPr="005B6264">
        <w:rPr>
          <w:rFonts w:cs="Times New Roman"/>
          <w:sz w:val="22"/>
        </w:rPr>
        <w:t>msymbol</w:t>
      </w:r>
      <w:proofErr w:type="spellEnd"/>
      <w:r w:rsidRPr="005B6264">
        <w:rPr>
          <w:rFonts w:cs="Times New Roman"/>
          <w:sz w:val="22"/>
        </w:rPr>
        <w:t>(none) /*</w:t>
      </w:r>
    </w:p>
    <w:p w14:paraId="2F2E6AA3" w14:textId="6A4A7C90" w:rsidR="005B6264" w:rsidRPr="005B6264" w:rsidRDefault="005B6264" w:rsidP="005B6264">
      <w:pPr>
        <w:spacing w:before="120" w:after="120" w:line="240" w:lineRule="auto"/>
        <w:ind w:left="720" w:firstLine="0"/>
        <w:rPr>
          <w:rFonts w:cs="Times New Roman"/>
          <w:sz w:val="22"/>
        </w:rPr>
      </w:pPr>
      <w:r w:rsidRPr="005B6264">
        <w:rPr>
          <w:rFonts w:cs="Times New Roman"/>
          <w:sz w:val="22"/>
        </w:rPr>
        <w:t xml:space="preserve">*/ || scatter </w:t>
      </w:r>
      <w:proofErr w:type="spellStart"/>
      <w:r w:rsidRPr="005B6264">
        <w:rPr>
          <w:rFonts w:cs="Times New Roman"/>
          <w:sz w:val="22"/>
        </w:rPr>
        <w:t>CI_top</w:t>
      </w:r>
      <w:proofErr w:type="spellEnd"/>
      <w:r w:rsidRPr="005B6264">
        <w:rPr>
          <w:rFonts w:cs="Times New Roman"/>
          <w:sz w:val="22"/>
        </w:rPr>
        <w:t xml:space="preserve"> </w:t>
      </w:r>
      <w:proofErr w:type="spellStart"/>
      <w:r w:rsidRPr="005B6264">
        <w:rPr>
          <w:rFonts w:cs="Times New Roman"/>
          <w:sz w:val="22"/>
        </w:rPr>
        <w:t>wave_number</w:t>
      </w:r>
      <w:proofErr w:type="spellEnd"/>
      <w:r w:rsidRPr="005B6264">
        <w:rPr>
          <w:rFonts w:cs="Times New Roman"/>
          <w:sz w:val="22"/>
        </w:rPr>
        <w:t xml:space="preserve">, connect(l) </w:t>
      </w:r>
      <w:proofErr w:type="spellStart"/>
      <w:r w:rsidRPr="005B6264">
        <w:rPr>
          <w:rFonts w:cs="Times New Roman"/>
          <w:sz w:val="22"/>
        </w:rPr>
        <w:t>lpatter</w:t>
      </w:r>
      <w:proofErr w:type="spellEnd"/>
      <w:r w:rsidRPr="005B6264">
        <w:rPr>
          <w:rFonts w:cs="Times New Roman"/>
          <w:sz w:val="22"/>
        </w:rPr>
        <w:t>(</w:t>
      </w:r>
      <w:proofErr w:type="spellStart"/>
      <w:r w:rsidRPr="005B6264">
        <w:rPr>
          <w:rFonts w:cs="Times New Roman"/>
          <w:sz w:val="22"/>
        </w:rPr>
        <w:t>shortdash</w:t>
      </w:r>
      <w:proofErr w:type="spellEnd"/>
      <w:r w:rsidRPr="005B6264">
        <w:rPr>
          <w:rFonts w:cs="Times New Roman"/>
          <w:sz w:val="22"/>
        </w:rPr>
        <w:t xml:space="preserve">) </w:t>
      </w:r>
      <w:proofErr w:type="spellStart"/>
      <w:r w:rsidRPr="005B6264">
        <w:rPr>
          <w:rFonts w:cs="Times New Roman"/>
          <w:sz w:val="22"/>
        </w:rPr>
        <w:t>lcol</w:t>
      </w:r>
      <w:proofErr w:type="spellEnd"/>
      <w:r w:rsidRPr="005B6264">
        <w:rPr>
          <w:rFonts w:cs="Times New Roman"/>
          <w:sz w:val="22"/>
        </w:rPr>
        <w:t xml:space="preserve">(red) </w:t>
      </w:r>
      <w:proofErr w:type="spellStart"/>
      <w:r w:rsidRPr="005B6264">
        <w:rPr>
          <w:rFonts w:cs="Times New Roman"/>
          <w:sz w:val="22"/>
        </w:rPr>
        <w:t>lwidth</w:t>
      </w:r>
      <w:proofErr w:type="spellEnd"/>
      <w:r w:rsidRPr="005B6264">
        <w:rPr>
          <w:rFonts w:cs="Times New Roman"/>
          <w:sz w:val="22"/>
        </w:rPr>
        <w:t>(</w:t>
      </w:r>
      <w:proofErr w:type="spellStart"/>
      <w:r w:rsidRPr="005B6264">
        <w:rPr>
          <w:rFonts w:cs="Times New Roman"/>
          <w:sz w:val="22"/>
        </w:rPr>
        <w:t>medthick</w:t>
      </w:r>
      <w:proofErr w:type="spellEnd"/>
      <w:r w:rsidRPr="005B6264">
        <w:rPr>
          <w:rFonts w:cs="Times New Roman"/>
          <w:sz w:val="22"/>
        </w:rPr>
        <w:t xml:space="preserve">) </w:t>
      </w:r>
      <w:proofErr w:type="spellStart"/>
      <w:r w:rsidRPr="005B6264">
        <w:rPr>
          <w:rFonts w:cs="Times New Roman"/>
          <w:sz w:val="22"/>
        </w:rPr>
        <w:t>msymbol</w:t>
      </w:r>
      <w:proofErr w:type="spellEnd"/>
      <w:r w:rsidRPr="005B6264">
        <w:rPr>
          <w:rFonts w:cs="Times New Roman"/>
          <w:sz w:val="22"/>
        </w:rPr>
        <w:t>(none) /*</w:t>
      </w:r>
    </w:p>
    <w:p w14:paraId="7E0BCF76" w14:textId="77777777" w:rsidR="00761D3B" w:rsidRDefault="005B6264" w:rsidP="005B6264">
      <w:pPr>
        <w:spacing w:before="120" w:after="120" w:line="240" w:lineRule="auto"/>
        <w:ind w:left="720" w:firstLine="0"/>
        <w:rPr>
          <w:rFonts w:cs="Times New Roman"/>
          <w:sz w:val="22"/>
        </w:rPr>
      </w:pPr>
      <w:r w:rsidRPr="005B6264">
        <w:rPr>
          <w:rFonts w:cs="Times New Roman"/>
          <w:sz w:val="22"/>
        </w:rPr>
        <w:t xml:space="preserve">*/ </w:t>
      </w:r>
      <w:proofErr w:type="spellStart"/>
      <w:r w:rsidRPr="005B6264">
        <w:rPr>
          <w:rFonts w:cs="Times New Roman"/>
          <w:sz w:val="22"/>
        </w:rPr>
        <w:t>yline</w:t>
      </w:r>
      <w:proofErr w:type="spellEnd"/>
      <w:r w:rsidRPr="005B6264">
        <w:rPr>
          <w:rFonts w:cs="Times New Roman"/>
          <w:sz w:val="22"/>
        </w:rPr>
        <w:t xml:space="preserve">(0, </w:t>
      </w:r>
      <w:proofErr w:type="spellStart"/>
      <w:r w:rsidRPr="005B6264">
        <w:rPr>
          <w:rFonts w:cs="Times New Roman"/>
          <w:sz w:val="22"/>
        </w:rPr>
        <w:t>lcolor</w:t>
      </w:r>
      <w:proofErr w:type="spellEnd"/>
      <w:r w:rsidRPr="005B6264">
        <w:rPr>
          <w:rFonts w:cs="Times New Roman"/>
          <w:sz w:val="22"/>
        </w:rPr>
        <w:t xml:space="preserve">(black) </w:t>
      </w:r>
      <w:proofErr w:type="spellStart"/>
      <w:r w:rsidRPr="005B6264">
        <w:rPr>
          <w:rFonts w:cs="Times New Roman"/>
          <w:sz w:val="22"/>
        </w:rPr>
        <w:t>lwidth</w:t>
      </w:r>
      <w:proofErr w:type="spellEnd"/>
      <w:r w:rsidRPr="005B6264">
        <w:rPr>
          <w:rFonts w:cs="Times New Roman"/>
          <w:sz w:val="22"/>
        </w:rPr>
        <w:t xml:space="preserve">(thin) </w:t>
      </w:r>
      <w:proofErr w:type="spellStart"/>
      <w:r w:rsidRPr="005B6264">
        <w:rPr>
          <w:rFonts w:cs="Times New Roman"/>
          <w:sz w:val="22"/>
        </w:rPr>
        <w:t>lpattern</w:t>
      </w:r>
      <w:proofErr w:type="spellEnd"/>
      <w:r w:rsidRPr="005B6264">
        <w:rPr>
          <w:rFonts w:cs="Times New Roman"/>
          <w:sz w:val="22"/>
        </w:rPr>
        <w:t>(</w:t>
      </w:r>
      <w:proofErr w:type="spellStart"/>
      <w:r w:rsidRPr="005B6264">
        <w:rPr>
          <w:rFonts w:cs="Times New Roman"/>
          <w:sz w:val="22"/>
        </w:rPr>
        <w:t>shortdash_dot</w:t>
      </w:r>
      <w:proofErr w:type="spellEnd"/>
      <w:r w:rsidRPr="005B6264">
        <w:rPr>
          <w:rFonts w:cs="Times New Roman"/>
          <w:sz w:val="22"/>
        </w:rPr>
        <w:t>)) /*</w:t>
      </w:r>
    </w:p>
    <w:p w14:paraId="34CF88CC" w14:textId="0E8E241B" w:rsidR="00F15B34" w:rsidRPr="006565AE" w:rsidRDefault="00F15B34" w:rsidP="005B6264">
      <w:pPr>
        <w:spacing w:before="120" w:after="120" w:line="240" w:lineRule="auto"/>
        <w:ind w:left="720" w:firstLine="0"/>
        <w:rPr>
          <w:rFonts w:cs="Times New Roman"/>
          <w:sz w:val="22"/>
        </w:rPr>
      </w:pPr>
      <w:r w:rsidRPr="006565AE">
        <w:rPr>
          <w:rFonts w:cs="Times New Roman"/>
          <w:sz w:val="22"/>
        </w:rPr>
        <w:t xml:space="preserve">*/ </w:t>
      </w:r>
      <w:proofErr w:type="spellStart"/>
      <w:r w:rsidRPr="006565AE">
        <w:rPr>
          <w:rFonts w:cs="Times New Roman"/>
          <w:sz w:val="22"/>
        </w:rPr>
        <w:t>xtitle</w:t>
      </w:r>
      <w:proofErr w:type="spellEnd"/>
      <w:r w:rsidRPr="006565AE">
        <w:rPr>
          <w:rFonts w:cs="Times New Roman"/>
          <w:sz w:val="22"/>
        </w:rPr>
        <w:t>("Waves", size(medium)) /*</w:t>
      </w:r>
    </w:p>
    <w:p w14:paraId="18BFB83A" w14:textId="08C393EB" w:rsidR="00F15B34" w:rsidRPr="006565AE" w:rsidRDefault="00F15B34" w:rsidP="00D52E8C">
      <w:pPr>
        <w:spacing w:before="120" w:after="120" w:line="240" w:lineRule="auto"/>
        <w:rPr>
          <w:rFonts w:cs="Times New Roman"/>
          <w:sz w:val="22"/>
        </w:rPr>
      </w:pPr>
      <w:r w:rsidRPr="006565AE">
        <w:rPr>
          <w:rFonts w:cs="Times New Roman"/>
          <w:sz w:val="22"/>
        </w:rPr>
        <w:t xml:space="preserve">*/ </w:t>
      </w:r>
      <w:proofErr w:type="spellStart"/>
      <w:r w:rsidRPr="006565AE">
        <w:rPr>
          <w:rFonts w:cs="Times New Roman"/>
          <w:sz w:val="22"/>
        </w:rPr>
        <w:t>xlabel</w:t>
      </w:r>
      <w:proofErr w:type="spellEnd"/>
      <w:r w:rsidRPr="006565AE">
        <w:rPr>
          <w:rFonts w:cs="Times New Roman"/>
          <w:sz w:val="22"/>
        </w:rPr>
        <w:t>(2 "2" 3 "3" 4 "4" 5 "5" 6 "6" 7 "7" 8 "8" 9 "9" 10 "10" 11 "11") /*</w:t>
      </w:r>
    </w:p>
    <w:p w14:paraId="0E0B52CE" w14:textId="520E65ED" w:rsidR="00F15B34" w:rsidRPr="006565AE" w:rsidRDefault="00F15B34" w:rsidP="00D52E8C">
      <w:pPr>
        <w:spacing w:before="120" w:after="120" w:line="240" w:lineRule="auto"/>
        <w:rPr>
          <w:rFonts w:cs="Times New Roman"/>
          <w:sz w:val="22"/>
        </w:rPr>
      </w:pPr>
      <w:r w:rsidRPr="006565AE">
        <w:rPr>
          <w:rFonts w:cs="Times New Roman"/>
          <w:sz w:val="22"/>
        </w:rPr>
        <w:t>*/ legend(order(1 2) col(2) size(medium)) /*</w:t>
      </w:r>
    </w:p>
    <w:p w14:paraId="6374521F" w14:textId="477D4F21" w:rsidR="00F15B34" w:rsidRDefault="00F15B34" w:rsidP="00D52E8C">
      <w:pPr>
        <w:spacing w:before="120" w:after="120" w:line="240" w:lineRule="auto"/>
        <w:rPr>
          <w:rFonts w:cs="Times New Roman"/>
          <w:sz w:val="22"/>
        </w:rPr>
      </w:pPr>
      <w:r w:rsidRPr="006565AE">
        <w:rPr>
          <w:rFonts w:cs="Times New Roman"/>
          <w:sz w:val="22"/>
        </w:rPr>
        <w:t xml:space="preserve">*/ </w:t>
      </w:r>
      <w:proofErr w:type="spellStart"/>
      <w:r w:rsidRPr="006565AE">
        <w:rPr>
          <w:rFonts w:cs="Times New Roman"/>
          <w:sz w:val="22"/>
        </w:rPr>
        <w:t>ytitle</w:t>
      </w:r>
      <w:proofErr w:type="spellEnd"/>
      <w:r w:rsidRPr="006565AE">
        <w:rPr>
          <w:rFonts w:cs="Times New Roman"/>
          <w:sz w:val="22"/>
        </w:rPr>
        <w:t>("Treatment effect", size(medium) height(5)) /*</w:t>
      </w:r>
    </w:p>
    <w:p w14:paraId="47AA6BD3" w14:textId="6EC69041" w:rsidR="001D2EFE" w:rsidRPr="006565AE" w:rsidRDefault="001D2EFE" w:rsidP="00D52E8C">
      <w:pPr>
        <w:spacing w:before="120" w:after="120" w:line="240" w:lineRule="auto"/>
        <w:rPr>
          <w:rFonts w:cs="Times New Roman"/>
          <w:sz w:val="22"/>
        </w:rPr>
      </w:pPr>
      <w:r w:rsidRPr="001D2EFE">
        <w:rPr>
          <w:rFonts w:cs="Times New Roman"/>
          <w:sz w:val="22"/>
        </w:rPr>
        <w:t xml:space="preserve">*/ </w:t>
      </w:r>
      <w:proofErr w:type="spellStart"/>
      <w:r w:rsidRPr="001D2EFE">
        <w:rPr>
          <w:rFonts w:cs="Times New Roman"/>
          <w:sz w:val="22"/>
        </w:rPr>
        <w:t>ylabel</w:t>
      </w:r>
      <w:proofErr w:type="spellEnd"/>
      <w:r w:rsidRPr="001D2EFE">
        <w:rPr>
          <w:rFonts w:cs="Times New Roman"/>
          <w:sz w:val="22"/>
        </w:rPr>
        <w:t>(-0.05 "-0.05" 0 "0" 0.05 "0.05" 0.1 "0.10" 0.15 "0.15", grid) /*</w:t>
      </w:r>
    </w:p>
    <w:p w14:paraId="007F4C54" w14:textId="21DCFB8B" w:rsidR="00F15B34" w:rsidRPr="006565AE" w:rsidRDefault="00F15B34" w:rsidP="00D52E8C">
      <w:pPr>
        <w:spacing w:before="120" w:after="120" w:line="240" w:lineRule="auto"/>
        <w:rPr>
          <w:rFonts w:cs="Times New Roman"/>
          <w:sz w:val="22"/>
        </w:rPr>
      </w:pPr>
      <w:r w:rsidRPr="006565AE">
        <w:rPr>
          <w:rFonts w:cs="Times New Roman"/>
          <w:sz w:val="22"/>
        </w:rPr>
        <w:t>*/ title("ATT, `k'", size(medium)) subtitle("")</w:t>
      </w:r>
    </w:p>
    <w:p w14:paraId="2E9FD68F" w14:textId="256559BC" w:rsidR="00F15B34" w:rsidRPr="006565AE" w:rsidRDefault="00F15B34" w:rsidP="00D52E8C">
      <w:pPr>
        <w:spacing w:before="120" w:after="120" w:line="240" w:lineRule="auto"/>
        <w:rPr>
          <w:rFonts w:cs="Times New Roman"/>
          <w:sz w:val="22"/>
        </w:rPr>
      </w:pPr>
      <w:r w:rsidRPr="006565AE">
        <w:rPr>
          <w:rFonts w:cs="Times New Roman"/>
          <w:sz w:val="22"/>
        </w:rPr>
        <w:t>graph export "$desktop\`k'.png", as(</w:t>
      </w:r>
      <w:proofErr w:type="spellStart"/>
      <w:r w:rsidRPr="006565AE">
        <w:rPr>
          <w:rFonts w:cs="Times New Roman"/>
          <w:sz w:val="22"/>
        </w:rPr>
        <w:t>png</w:t>
      </w:r>
      <w:proofErr w:type="spellEnd"/>
      <w:r w:rsidRPr="006565AE">
        <w:rPr>
          <w:rFonts w:cs="Times New Roman"/>
          <w:sz w:val="22"/>
        </w:rPr>
        <w:t>) replace width(3050) height(1350)</w:t>
      </w:r>
    </w:p>
    <w:p w14:paraId="3485ED26" w14:textId="10E79D9B" w:rsidR="008F5406" w:rsidRDefault="00F15B34" w:rsidP="008F5406">
      <w:pPr>
        <w:spacing w:before="120" w:after="120" w:line="240" w:lineRule="auto"/>
        <w:ind w:firstLine="0"/>
        <w:rPr>
          <w:rFonts w:cs="Times New Roman"/>
          <w:sz w:val="22"/>
        </w:rPr>
      </w:pPr>
      <w:r w:rsidRPr="006565AE">
        <w:rPr>
          <w:rFonts w:cs="Times New Roman"/>
          <w:sz w:val="22"/>
        </w:rPr>
        <w:t>}</w:t>
      </w:r>
    </w:p>
    <w:p w14:paraId="1BB7D8A5" w14:textId="77777777" w:rsidR="008F5406" w:rsidRDefault="008F5406">
      <w:pPr>
        <w:spacing w:after="160" w:line="259" w:lineRule="auto"/>
        <w:ind w:firstLine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br w:type="page"/>
      </w:r>
    </w:p>
    <w:p w14:paraId="708F884C" w14:textId="62D4E090" w:rsidR="008F5406" w:rsidRDefault="008F5406" w:rsidP="008F5406">
      <w:pPr>
        <w:spacing w:before="120" w:after="120" w:line="240" w:lineRule="auto"/>
        <w:ind w:firstLine="0"/>
        <w:rPr>
          <w:rFonts w:cs="Times New Roman"/>
          <w:sz w:val="22"/>
        </w:rPr>
      </w:pPr>
      <w:r w:rsidRPr="008F5406">
        <w:rPr>
          <w:rFonts w:cs="Times New Roman"/>
          <w:b/>
          <w:bCs/>
          <w:sz w:val="22"/>
        </w:rPr>
        <w:lastRenderedPageBreak/>
        <w:t>Panel A</w:t>
      </w:r>
      <w:r>
        <w:rPr>
          <w:rFonts w:cs="Times New Roman"/>
          <w:sz w:val="22"/>
        </w:rPr>
        <w:t xml:space="preserve">.  </w:t>
      </w:r>
      <w:proofErr w:type="spellStart"/>
      <w:r>
        <w:rPr>
          <w:rFonts w:cs="Times New Roman"/>
          <w:sz w:val="22"/>
        </w:rPr>
        <w:t>teffects</w:t>
      </w:r>
      <w:proofErr w:type="spellEnd"/>
      <w:r>
        <w:rPr>
          <w:rFonts w:cs="Times New Roman"/>
          <w:sz w:val="22"/>
        </w:rPr>
        <w:t xml:space="preserve"> </w:t>
      </w:r>
      <w:commentRangeStart w:id="1"/>
      <w:commentRangeStart w:id="2"/>
      <w:proofErr w:type="spellStart"/>
      <w:r>
        <w:rPr>
          <w:rFonts w:cs="Times New Roman"/>
          <w:sz w:val="22"/>
        </w:rPr>
        <w:t>psmatch</w:t>
      </w:r>
      <w:commentRangeEnd w:id="1"/>
      <w:proofErr w:type="spellEnd"/>
      <w:r w:rsidR="009E6401">
        <w:rPr>
          <w:rStyle w:val="CommentReference"/>
          <w14:ligatures w14:val="none"/>
        </w:rPr>
        <w:commentReference w:id="1"/>
      </w:r>
      <w:commentRangeEnd w:id="2"/>
      <w:r w:rsidR="0035729E">
        <w:rPr>
          <w:rStyle w:val="CommentReference"/>
          <w14:ligatures w14:val="none"/>
        </w:rPr>
        <w:commentReference w:id="2"/>
      </w:r>
    </w:p>
    <w:p w14:paraId="52C48340" w14:textId="334F3668" w:rsidR="00C333F6" w:rsidRDefault="0035729E" w:rsidP="00C333F6">
      <w:pPr>
        <w:spacing w:before="120" w:after="120" w:line="240" w:lineRule="auto"/>
        <w:ind w:firstLine="0"/>
        <w:jc w:val="center"/>
        <w:rPr>
          <w:rFonts w:cs="Times New Roman"/>
          <w:sz w:val="22"/>
        </w:rPr>
      </w:pPr>
      <w:r>
        <w:rPr>
          <w:noProof/>
        </w:rPr>
        <w:drawing>
          <wp:inline distT="0" distB="0" distL="0" distR="0" wp14:anchorId="00E70E26" wp14:editId="596C8652">
            <wp:extent cx="5114260" cy="2264809"/>
            <wp:effectExtent l="0" t="0" r="0" b="2540"/>
            <wp:docPr id="3071047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997" cy="227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1AB78" w14:textId="2F7367B7" w:rsidR="008F5406" w:rsidRDefault="008F5406" w:rsidP="008F5406">
      <w:pPr>
        <w:spacing w:before="120" w:after="120" w:line="240" w:lineRule="auto"/>
        <w:ind w:firstLine="0"/>
        <w:rPr>
          <w:rFonts w:cs="Times New Roman"/>
          <w:sz w:val="22"/>
        </w:rPr>
      </w:pPr>
      <w:r w:rsidRPr="008F5406">
        <w:rPr>
          <w:rFonts w:cs="Times New Roman"/>
          <w:b/>
          <w:bCs/>
          <w:sz w:val="22"/>
        </w:rPr>
        <w:t>Panel B</w:t>
      </w:r>
      <w:r>
        <w:rPr>
          <w:rFonts w:cs="Times New Roman"/>
          <w:sz w:val="22"/>
        </w:rPr>
        <w:t xml:space="preserve">.  </w:t>
      </w:r>
      <w:proofErr w:type="spellStart"/>
      <w:r>
        <w:rPr>
          <w:rFonts w:cs="Times New Roman"/>
          <w:sz w:val="22"/>
        </w:rPr>
        <w:t>teffects</w:t>
      </w:r>
      <w:proofErr w:type="spellEnd"/>
      <w:r>
        <w:rPr>
          <w:rFonts w:cs="Times New Roman"/>
          <w:sz w:val="22"/>
        </w:rPr>
        <w:t xml:space="preserve"> </w:t>
      </w:r>
      <w:proofErr w:type="spellStart"/>
      <w:r>
        <w:rPr>
          <w:rFonts w:cs="Times New Roman"/>
          <w:sz w:val="22"/>
        </w:rPr>
        <w:t>nnmatch</w:t>
      </w:r>
      <w:proofErr w:type="spellEnd"/>
    </w:p>
    <w:p w14:paraId="0D0640C5" w14:textId="40DED682" w:rsidR="005B6264" w:rsidRDefault="0035729E" w:rsidP="00C333F6">
      <w:pPr>
        <w:spacing w:before="120" w:after="120" w:line="240" w:lineRule="auto"/>
        <w:ind w:firstLine="0"/>
        <w:jc w:val="center"/>
        <w:rPr>
          <w:rFonts w:cs="Times New Roman"/>
          <w:sz w:val="22"/>
        </w:rPr>
      </w:pPr>
      <w:r>
        <w:rPr>
          <w:noProof/>
        </w:rPr>
        <w:drawing>
          <wp:inline distT="0" distB="0" distL="0" distR="0" wp14:anchorId="3FD80966" wp14:editId="36D3D63D">
            <wp:extent cx="5082363" cy="2250683"/>
            <wp:effectExtent l="0" t="0" r="4445" b="0"/>
            <wp:docPr id="17450483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992" cy="225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94117" w14:textId="42CEB857" w:rsidR="008F5406" w:rsidRDefault="008F5406" w:rsidP="008F5406">
      <w:pPr>
        <w:spacing w:before="120" w:after="120" w:line="240" w:lineRule="auto"/>
        <w:ind w:firstLine="0"/>
        <w:rPr>
          <w:rFonts w:cs="Times New Roman"/>
          <w:sz w:val="22"/>
        </w:rPr>
      </w:pPr>
      <w:r w:rsidRPr="008F5406">
        <w:rPr>
          <w:rFonts w:cs="Times New Roman"/>
          <w:b/>
          <w:bCs/>
          <w:sz w:val="22"/>
        </w:rPr>
        <w:t>Panel C</w:t>
      </w:r>
      <w:r>
        <w:rPr>
          <w:rFonts w:cs="Times New Roman"/>
          <w:sz w:val="22"/>
        </w:rPr>
        <w:t xml:space="preserve">.  </w:t>
      </w:r>
      <w:proofErr w:type="spellStart"/>
      <w:r>
        <w:rPr>
          <w:rFonts w:cs="Times New Roman"/>
          <w:sz w:val="22"/>
        </w:rPr>
        <w:t>teffects</w:t>
      </w:r>
      <w:proofErr w:type="spellEnd"/>
      <w:r>
        <w:rPr>
          <w:rFonts w:cs="Times New Roman"/>
          <w:sz w:val="22"/>
        </w:rPr>
        <w:t xml:space="preserve"> </w:t>
      </w:r>
      <w:proofErr w:type="spellStart"/>
      <w:r>
        <w:rPr>
          <w:rFonts w:cs="Times New Roman"/>
          <w:sz w:val="22"/>
        </w:rPr>
        <w:t>ipw</w:t>
      </w:r>
      <w:proofErr w:type="spellEnd"/>
    </w:p>
    <w:p w14:paraId="163EB1E4" w14:textId="764E8393" w:rsidR="001D2EFE" w:rsidRDefault="0035729E" w:rsidP="008F5406">
      <w:pPr>
        <w:spacing w:before="120" w:after="120" w:line="240" w:lineRule="auto"/>
        <w:ind w:firstLine="0"/>
        <w:jc w:val="center"/>
        <w:rPr>
          <w:rFonts w:cs="Times New Roman"/>
          <w:sz w:val="22"/>
        </w:rPr>
      </w:pPr>
      <w:r>
        <w:rPr>
          <w:noProof/>
        </w:rPr>
        <w:drawing>
          <wp:inline distT="0" distB="0" distL="0" distR="0" wp14:anchorId="7616DE54" wp14:editId="4DBB72D9">
            <wp:extent cx="5167423" cy="2288351"/>
            <wp:effectExtent l="0" t="0" r="0" b="0"/>
            <wp:docPr id="1169272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037" cy="229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2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Bernard Black" w:date="2023-06-19T10:46:00Z" w:initials="BB">
    <w:p w14:paraId="02F0698F" w14:textId="77777777" w:rsidR="009E6401" w:rsidRDefault="009E6401" w:rsidP="00240491">
      <w:pPr>
        <w:pStyle w:val="CommentText"/>
        <w:ind w:firstLine="0"/>
      </w:pPr>
      <w:r>
        <w:rPr>
          <w:rStyle w:val="CommentReference"/>
        </w:rPr>
        <w:annotationRef/>
      </w:r>
      <w:r>
        <w:t>Top heading use ATT not ATET, all graphs</w:t>
      </w:r>
    </w:p>
  </w:comment>
  <w:comment w:id="2" w:author="Lorenzo" w:date="2023-06-20T13:43:00Z" w:initials="L">
    <w:p w14:paraId="23B6F278" w14:textId="77777777" w:rsidR="0035729E" w:rsidRDefault="0035729E" w:rsidP="00296523">
      <w:pPr>
        <w:pStyle w:val="CommentText"/>
        <w:ind w:firstLine="0"/>
      </w:pPr>
      <w:r>
        <w:rPr>
          <w:rStyle w:val="CommentReference"/>
        </w:rPr>
        <w:annotationRef/>
      </w:r>
      <w:r>
        <w:t>done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F0698F" w15:done="1"/>
  <w15:commentEx w15:paraId="23B6F278" w15:paraIdParent="02F0698F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AB087" w16cex:dateUtc="2023-06-19T16:46:00Z"/>
  <w16cex:commentExtensible w16cex:durableId="283C2B9B" w16cex:dateUtc="2023-06-20T11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F0698F" w16cid:durableId="283AB087"/>
  <w16cid:commentId w16cid:paraId="23B6F278" w16cid:durableId="283C2B9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952B3"/>
    <w:multiLevelType w:val="hybridMultilevel"/>
    <w:tmpl w:val="F98CFA10"/>
    <w:lvl w:ilvl="0" w:tplc="5A48144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1749E"/>
    <w:multiLevelType w:val="hybridMultilevel"/>
    <w:tmpl w:val="D3FE5F2A"/>
    <w:lvl w:ilvl="0" w:tplc="F95620A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74F99"/>
    <w:multiLevelType w:val="hybridMultilevel"/>
    <w:tmpl w:val="42FE9680"/>
    <w:lvl w:ilvl="0" w:tplc="DE643602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754182"/>
    <w:multiLevelType w:val="hybridMultilevel"/>
    <w:tmpl w:val="00701834"/>
    <w:lvl w:ilvl="0" w:tplc="BE96FF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C1FEF"/>
    <w:multiLevelType w:val="hybridMultilevel"/>
    <w:tmpl w:val="606C80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272F8"/>
    <w:multiLevelType w:val="hybridMultilevel"/>
    <w:tmpl w:val="44C461E0"/>
    <w:lvl w:ilvl="0" w:tplc="14963E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225E37"/>
    <w:multiLevelType w:val="hybridMultilevel"/>
    <w:tmpl w:val="C6EAA8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732012">
    <w:abstractNumId w:val="4"/>
  </w:num>
  <w:num w:numId="2" w16cid:durableId="78914603">
    <w:abstractNumId w:val="6"/>
  </w:num>
  <w:num w:numId="3" w16cid:durableId="2100372237">
    <w:abstractNumId w:val="3"/>
  </w:num>
  <w:num w:numId="4" w16cid:durableId="1300107382">
    <w:abstractNumId w:val="5"/>
  </w:num>
  <w:num w:numId="5" w16cid:durableId="1541474813">
    <w:abstractNumId w:val="2"/>
  </w:num>
  <w:num w:numId="6" w16cid:durableId="2077048570">
    <w:abstractNumId w:val="0"/>
  </w:num>
  <w:num w:numId="7" w16cid:durableId="98219590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renzo">
    <w15:presenceInfo w15:providerId="None" w15:userId="Lorenzo"/>
  </w15:person>
  <w15:person w15:author="Bernard Black">
    <w15:presenceInfo w15:providerId="AD" w15:userId="S::bsb220@ads.northwestern.edu::3d11bd80-521d-4892-9096-31339789f6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4E0"/>
    <w:rsid w:val="00007D4F"/>
    <w:rsid w:val="00010301"/>
    <w:rsid w:val="000360CF"/>
    <w:rsid w:val="00047BB3"/>
    <w:rsid w:val="00085F1B"/>
    <w:rsid w:val="000E6713"/>
    <w:rsid w:val="000E680F"/>
    <w:rsid w:val="00100079"/>
    <w:rsid w:val="001053A4"/>
    <w:rsid w:val="00151FB5"/>
    <w:rsid w:val="00170DF2"/>
    <w:rsid w:val="001D2EFE"/>
    <w:rsid w:val="00210A99"/>
    <w:rsid w:val="00235035"/>
    <w:rsid w:val="0023650E"/>
    <w:rsid w:val="00280C1B"/>
    <w:rsid w:val="00281FE5"/>
    <w:rsid w:val="0032016A"/>
    <w:rsid w:val="00336A18"/>
    <w:rsid w:val="0035729E"/>
    <w:rsid w:val="0039430E"/>
    <w:rsid w:val="003C6AAC"/>
    <w:rsid w:val="003E38CF"/>
    <w:rsid w:val="004027C5"/>
    <w:rsid w:val="00416170"/>
    <w:rsid w:val="004225B4"/>
    <w:rsid w:val="00435611"/>
    <w:rsid w:val="004665CF"/>
    <w:rsid w:val="004B05FD"/>
    <w:rsid w:val="004B7161"/>
    <w:rsid w:val="004C74D9"/>
    <w:rsid w:val="004D0243"/>
    <w:rsid w:val="004D3BBA"/>
    <w:rsid w:val="00536B84"/>
    <w:rsid w:val="00544A1B"/>
    <w:rsid w:val="005636D1"/>
    <w:rsid w:val="00572BB3"/>
    <w:rsid w:val="005A60B5"/>
    <w:rsid w:val="005A6D1C"/>
    <w:rsid w:val="005B6264"/>
    <w:rsid w:val="005C07B4"/>
    <w:rsid w:val="005E1646"/>
    <w:rsid w:val="00605313"/>
    <w:rsid w:val="00613588"/>
    <w:rsid w:val="00623FDB"/>
    <w:rsid w:val="006442D2"/>
    <w:rsid w:val="006565AE"/>
    <w:rsid w:val="00686A3B"/>
    <w:rsid w:val="00716B22"/>
    <w:rsid w:val="00761D3B"/>
    <w:rsid w:val="00770376"/>
    <w:rsid w:val="00773A22"/>
    <w:rsid w:val="0078459B"/>
    <w:rsid w:val="00796DFA"/>
    <w:rsid w:val="007C6E71"/>
    <w:rsid w:val="007F2204"/>
    <w:rsid w:val="008544EC"/>
    <w:rsid w:val="008F5406"/>
    <w:rsid w:val="009264E0"/>
    <w:rsid w:val="00941909"/>
    <w:rsid w:val="009444D5"/>
    <w:rsid w:val="00945A9A"/>
    <w:rsid w:val="009A0F3A"/>
    <w:rsid w:val="009E6401"/>
    <w:rsid w:val="009F6DBE"/>
    <w:rsid w:val="00A30634"/>
    <w:rsid w:val="00A663F8"/>
    <w:rsid w:val="00AB7A8D"/>
    <w:rsid w:val="00AE5BF1"/>
    <w:rsid w:val="00AF6839"/>
    <w:rsid w:val="00B279CE"/>
    <w:rsid w:val="00B40981"/>
    <w:rsid w:val="00B466A2"/>
    <w:rsid w:val="00B61198"/>
    <w:rsid w:val="00BD2A76"/>
    <w:rsid w:val="00C01CAC"/>
    <w:rsid w:val="00C06CE7"/>
    <w:rsid w:val="00C224BC"/>
    <w:rsid w:val="00C333F6"/>
    <w:rsid w:val="00C67C0B"/>
    <w:rsid w:val="00C746EF"/>
    <w:rsid w:val="00C8680C"/>
    <w:rsid w:val="00C91310"/>
    <w:rsid w:val="00C9499E"/>
    <w:rsid w:val="00CB0B5B"/>
    <w:rsid w:val="00CB2244"/>
    <w:rsid w:val="00CC1F3B"/>
    <w:rsid w:val="00CF7E7E"/>
    <w:rsid w:val="00D1009D"/>
    <w:rsid w:val="00D43D17"/>
    <w:rsid w:val="00D52E8C"/>
    <w:rsid w:val="00D61E69"/>
    <w:rsid w:val="00D9559A"/>
    <w:rsid w:val="00D975A7"/>
    <w:rsid w:val="00DA649B"/>
    <w:rsid w:val="00DD74D7"/>
    <w:rsid w:val="00E025AD"/>
    <w:rsid w:val="00E13076"/>
    <w:rsid w:val="00E21B85"/>
    <w:rsid w:val="00E259CE"/>
    <w:rsid w:val="00E5213B"/>
    <w:rsid w:val="00E90463"/>
    <w:rsid w:val="00E94D66"/>
    <w:rsid w:val="00EB5244"/>
    <w:rsid w:val="00EC41AD"/>
    <w:rsid w:val="00EF2079"/>
    <w:rsid w:val="00F15B34"/>
    <w:rsid w:val="00F22686"/>
    <w:rsid w:val="00F26150"/>
    <w:rsid w:val="00F60936"/>
    <w:rsid w:val="00F61CC2"/>
    <w:rsid w:val="00F622CD"/>
    <w:rsid w:val="00FB0911"/>
    <w:rsid w:val="00FC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4363C"/>
  <w15:chartTrackingRefBased/>
  <w15:docId w15:val="{53CA45AC-3D6C-482B-A9C8-A6A91C949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4E0"/>
    <w:pPr>
      <w:spacing w:after="0" w:line="480" w:lineRule="auto"/>
      <w:ind w:firstLine="720"/>
    </w:pPr>
    <w:rPr>
      <w:rFonts w:ascii="Times New Roman" w:hAnsi="Times New Roman"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4E0"/>
    <w:pPr>
      <w:ind w:left="720"/>
      <w:contextualSpacing/>
    </w:pPr>
  </w:style>
  <w:style w:type="table" w:styleId="TableGrid">
    <w:name w:val="Table Grid"/>
    <w:basedOn w:val="TableNormal"/>
    <w:uiPriority w:val="39"/>
    <w:rsid w:val="00784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06C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6CE7"/>
    <w:pPr>
      <w:spacing w:line="240" w:lineRule="auto"/>
    </w:pPr>
    <w:rPr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6CE7"/>
    <w:rPr>
      <w:rFonts w:ascii="Times New Roman" w:hAnsi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1646"/>
    <w:rPr>
      <w:b/>
      <w:bCs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1646"/>
    <w:rPr>
      <w:rFonts w:ascii="Times New Roman" w:hAnsi="Times New Roman"/>
      <w:b/>
      <w:bCs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2365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50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360CF"/>
    <w:pPr>
      <w:spacing w:after="0" w:line="240" w:lineRule="auto"/>
    </w:pPr>
    <w:rPr>
      <w:rFonts w:ascii="Times New Roman" w:hAnsi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2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customXml" Target="../customXml/item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A195A2F492B84AA2EA394A8DD96E22" ma:contentTypeVersion="18" ma:contentTypeDescription="Create a new document." ma:contentTypeScope="" ma:versionID="ed32cf888c89372dd78345134d00254b">
  <xsd:schema xmlns:xsd="http://www.w3.org/2001/XMLSchema" xmlns:xs="http://www.w3.org/2001/XMLSchema" xmlns:p="http://schemas.microsoft.com/office/2006/metadata/properties" xmlns:ns2="5494a297-7bc7-4f39-82e4-8ace62f0c9d5" xmlns:ns3="10e9e844-2a76-4b49-889d-fbe8a82ff327" xmlns:ns4="efce84db-8738-4c7b-9bdc-65b9500871f6" targetNamespace="http://schemas.microsoft.com/office/2006/metadata/properties" ma:root="true" ma:fieldsID="b79a648232949551a79a695f1585ccf5" ns2:_="" ns3:_="" ns4:_="">
    <xsd:import namespace="5494a297-7bc7-4f39-82e4-8ace62f0c9d5"/>
    <xsd:import namespace="10e9e844-2a76-4b49-889d-fbe8a82ff327"/>
    <xsd:import namespace="efce84db-8738-4c7b-9bdc-65b9500871f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  <xsd:element ref="ns3:Dateand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94a297-7bc7-4f39-82e4-8ace62f0c9d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9e844-2a76-4b49-889d-fbe8a82ff3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2d55d72-5afa-45f9-90b6-e0708aeee9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DateandTime" ma:index="25" nillable="true" ma:displayName="Date and Time" ma:format="DateTime" ma:internalName="Dateand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ce84db-8738-4c7b-9bdc-65b9500871f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b3c0dad-f1b6-49ed-a922-d8373354b632}" ma:internalName="TaxCatchAll" ma:showField="CatchAllData" ma:web="5494a297-7bc7-4f39-82e4-8ace62f0c9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e9e844-2a76-4b49-889d-fbe8a82ff327">
      <Terms xmlns="http://schemas.microsoft.com/office/infopath/2007/PartnerControls"/>
    </lcf76f155ced4ddcb4097134ff3c332f>
    <DateandTime xmlns="10e9e844-2a76-4b49-889d-fbe8a82ff327" xsi:nil="true"/>
    <TaxCatchAll xmlns="efce84db-8738-4c7b-9bdc-65b9500871f6" xsi:nil="true"/>
  </documentManagement>
</p:properties>
</file>

<file path=customXml/itemProps1.xml><?xml version="1.0" encoding="utf-8"?>
<ds:datastoreItem xmlns:ds="http://schemas.openxmlformats.org/officeDocument/2006/customXml" ds:itemID="{D4A86F34-3D72-47F8-A487-BBFEC5831946}"/>
</file>

<file path=customXml/itemProps2.xml><?xml version="1.0" encoding="utf-8"?>
<ds:datastoreItem xmlns:ds="http://schemas.openxmlformats.org/officeDocument/2006/customXml" ds:itemID="{23BB2F42-A939-41D2-A02A-4DDA5DBC906E}"/>
</file>

<file path=customXml/itemProps3.xml><?xml version="1.0" encoding="utf-8"?>
<ds:datastoreItem xmlns:ds="http://schemas.openxmlformats.org/officeDocument/2006/customXml" ds:itemID="{63E33298-EF51-44A8-8086-3DA56AAE3B2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Franchi</dc:creator>
  <cp:keywords/>
  <dc:description/>
  <cp:lastModifiedBy>Scott Cunningham</cp:lastModifiedBy>
  <cp:revision>10</cp:revision>
  <dcterms:created xsi:type="dcterms:W3CDTF">2023-06-20T11:37:00Z</dcterms:created>
  <dcterms:modified xsi:type="dcterms:W3CDTF">2023-08-08T19:11:00Z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0x0101006EA195A2F492B84AA2EA394A8DD96E22</vt:lpwstr>
  </property>
</Properties>
</file>